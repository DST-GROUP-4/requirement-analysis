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CBCB5" w14:textId="5DBC42BB" w:rsidR="00C302AA" w:rsidRPr="00F37EB6" w:rsidRDefault="00C302AA" w:rsidP="00C302AA">
      <w:pPr>
        <w:shd w:val="clear" w:color="auto" w:fill="333333"/>
        <w:jc w:val="center"/>
        <w:rPr>
          <w:lang w:val="en-US"/>
        </w:rPr>
      </w:pPr>
      <w:bookmarkStart w:id="0" w:name="_Toc244519333"/>
      <w:bookmarkStart w:id="1" w:name="_Toc244519336"/>
      <w:r>
        <w:rPr>
          <w:rStyle w:val="20"/>
          <w:lang w:val="en-US"/>
        </w:rPr>
        <w:t>1. I</w:t>
      </w:r>
      <w:r w:rsidRPr="00F37EB6">
        <w:rPr>
          <w:rStyle w:val="20"/>
          <w:lang w:val="en-US"/>
        </w:rPr>
        <w:t>ntroduction</w:t>
      </w:r>
      <w:bookmarkEnd w:id="0"/>
    </w:p>
    <w:p w14:paraId="5650351C" w14:textId="77777777" w:rsidR="00C302AA" w:rsidRPr="009D2676" w:rsidRDefault="00C302AA" w:rsidP="00C302AA">
      <w:pPr>
        <w:pStyle w:val="a7"/>
        <w:numPr>
          <w:ilvl w:val="1"/>
          <w:numId w:val="9"/>
        </w:numPr>
        <w:spacing w:after="200" w:line="276" w:lineRule="auto"/>
        <w:rPr>
          <w:b/>
        </w:rPr>
      </w:pPr>
      <w:r w:rsidRPr="00603122">
        <w:rPr>
          <w:b/>
        </w:rPr>
        <w:t>Purpose</w:t>
      </w:r>
      <w:r>
        <w:rPr>
          <w:b/>
        </w:rPr>
        <w:t xml:space="preserve">: </w:t>
      </w:r>
      <w:r>
        <w:t>The goal of your project and the objectives it aims to accomplish</w:t>
      </w:r>
    </w:p>
    <w:p w14:paraId="5E124657" w14:textId="21FE8C87" w:rsidR="00C302AA" w:rsidRPr="000062B6" w:rsidRDefault="003A53E9" w:rsidP="00C302AA">
      <w:pPr>
        <w:pStyle w:val="a7"/>
        <w:spacing w:after="200" w:line="276" w:lineRule="auto"/>
        <w:ind w:left="360"/>
        <w:rPr>
          <w:bCs/>
          <w:lang w:eastAsia="zh-CN"/>
          <w:rPrChange w:id="2" w:author="Hao, Ninghui" w:date="2021-04-21T10:28:00Z">
            <w:rPr>
              <w:b/>
              <w:lang w:eastAsia="zh-CN"/>
            </w:rPr>
          </w:rPrChange>
        </w:rPr>
      </w:pPr>
      <w:ins w:id="3" w:author="Hao, Ninghui" w:date="2021-04-20T17:17:00Z">
        <w:r w:rsidRPr="000062B6">
          <w:rPr>
            <w:bCs/>
            <w:lang w:eastAsia="zh-CN"/>
            <w:rPrChange w:id="4" w:author="Hao, Ninghui" w:date="2021-04-21T10:28:00Z">
              <w:rPr>
                <w:b/>
                <w:lang w:eastAsia="zh-CN"/>
              </w:rPr>
            </w:rPrChange>
          </w:rPr>
          <w:t>We are going to develop a web ideally for clini</w:t>
        </w:r>
      </w:ins>
      <w:ins w:id="5" w:author="Hao, Ninghui" w:date="2021-04-20T17:18:00Z">
        <w:r w:rsidRPr="000062B6">
          <w:rPr>
            <w:bCs/>
            <w:lang w:eastAsia="zh-CN"/>
            <w:rPrChange w:id="6" w:author="Hao, Ninghui" w:date="2021-04-21T10:28:00Z">
              <w:rPr>
                <w:b/>
                <w:lang w:eastAsia="zh-CN"/>
              </w:rPr>
            </w:rPrChange>
          </w:rPr>
          <w:t>cians</w:t>
        </w:r>
        <w:r w:rsidR="00526C81" w:rsidRPr="000062B6">
          <w:rPr>
            <w:bCs/>
            <w:lang w:eastAsia="zh-CN"/>
            <w:rPrChange w:id="7" w:author="Hao, Ninghui" w:date="2021-04-21T10:28:00Z">
              <w:rPr>
                <w:b/>
                <w:lang w:eastAsia="zh-CN"/>
              </w:rPr>
            </w:rPrChange>
          </w:rPr>
          <w:t xml:space="preserve"> to generate dosing guideline</w:t>
        </w:r>
      </w:ins>
      <w:ins w:id="8" w:author="Hao, Ninghui" w:date="2021-04-21T10:28:00Z">
        <w:r w:rsidR="000062B6">
          <w:rPr>
            <w:bCs/>
            <w:lang w:eastAsia="zh-CN"/>
          </w:rPr>
          <w:t xml:space="preserve"> by matching the varian</w:t>
        </w:r>
      </w:ins>
      <w:ins w:id="9" w:author="Hao, Ninghui" w:date="2021-04-21T10:29:00Z">
        <w:r w:rsidR="000062B6">
          <w:rPr>
            <w:bCs/>
            <w:lang w:eastAsia="zh-CN"/>
          </w:rPr>
          <w:t xml:space="preserve">ces of patients with database through mutated gene names. </w:t>
        </w:r>
      </w:ins>
    </w:p>
    <w:p w14:paraId="7E216945" w14:textId="77777777" w:rsidR="00C302AA" w:rsidRPr="009D2676" w:rsidRDefault="00C302AA" w:rsidP="00C302AA">
      <w:pPr>
        <w:pStyle w:val="a7"/>
        <w:numPr>
          <w:ilvl w:val="1"/>
          <w:numId w:val="9"/>
        </w:numPr>
        <w:spacing w:after="200" w:line="276" w:lineRule="auto"/>
        <w:rPr>
          <w:b/>
        </w:rPr>
      </w:pPr>
      <w:r>
        <w:rPr>
          <w:b/>
        </w:rPr>
        <w:t xml:space="preserve">Document conventions: </w:t>
      </w:r>
      <w:r>
        <w:t>The typographical methodologies followed within the document. For e.g. any abbreviations, typographical stylization of content or change of fonts and its significance.</w:t>
      </w:r>
    </w:p>
    <w:p w14:paraId="62D06AF5" w14:textId="77777777" w:rsidR="00C302AA" w:rsidRDefault="00C302AA" w:rsidP="00C302AA">
      <w:pPr>
        <w:pStyle w:val="a7"/>
        <w:spacing w:after="200" w:line="276" w:lineRule="auto"/>
        <w:ind w:left="360"/>
        <w:rPr>
          <w:b/>
        </w:rPr>
      </w:pPr>
      <w:r>
        <w:t xml:space="preserve">  </w:t>
      </w:r>
    </w:p>
    <w:p w14:paraId="70A4329C" w14:textId="77777777" w:rsidR="00C302AA" w:rsidRPr="009D2676" w:rsidRDefault="00C302AA" w:rsidP="00C302AA">
      <w:pPr>
        <w:pStyle w:val="a7"/>
        <w:numPr>
          <w:ilvl w:val="1"/>
          <w:numId w:val="9"/>
        </w:numPr>
        <w:spacing w:after="200" w:line="276" w:lineRule="auto"/>
        <w:rPr>
          <w:b/>
        </w:rPr>
      </w:pPr>
      <w:r>
        <w:rPr>
          <w:b/>
        </w:rPr>
        <w:t xml:space="preserve">Intended audience: </w:t>
      </w:r>
      <w:r>
        <w:t xml:space="preserve">Describe which part of the SRS document is intended for which reader. Include a list of all stakeholders of the project, developers, project managers, and testers for better clarity. </w:t>
      </w:r>
    </w:p>
    <w:p w14:paraId="6636834E" w14:textId="77777777" w:rsidR="00C302AA" w:rsidRDefault="00C302AA" w:rsidP="00C302AA">
      <w:pPr>
        <w:pStyle w:val="a7"/>
        <w:spacing w:after="200" w:line="276" w:lineRule="auto"/>
        <w:ind w:left="360"/>
        <w:rPr>
          <w:b/>
        </w:rPr>
      </w:pPr>
    </w:p>
    <w:p w14:paraId="54583242" w14:textId="77777777" w:rsidR="00C302AA" w:rsidRPr="009D2676" w:rsidRDefault="00C302AA" w:rsidP="00C302AA">
      <w:pPr>
        <w:pStyle w:val="a7"/>
        <w:numPr>
          <w:ilvl w:val="1"/>
          <w:numId w:val="9"/>
        </w:numPr>
        <w:spacing w:after="200" w:line="276" w:lineRule="auto"/>
        <w:rPr>
          <w:b/>
        </w:rPr>
      </w:pPr>
      <w:r>
        <w:rPr>
          <w:b/>
        </w:rPr>
        <w:t xml:space="preserve">Scope: </w:t>
      </w:r>
      <w:r>
        <w:t>Specify how the software goals align with the overall business goals and outline the benefits of the project to business.</w:t>
      </w:r>
    </w:p>
    <w:p w14:paraId="568CEF88" w14:textId="4B5B6347" w:rsidR="00C302AA" w:rsidRDefault="00526C81" w:rsidP="00C302AA">
      <w:pPr>
        <w:pStyle w:val="a7"/>
        <w:spacing w:after="200" w:line="276" w:lineRule="auto"/>
        <w:ind w:left="0"/>
        <w:rPr>
          <w:b/>
          <w:lang w:eastAsia="zh-CN"/>
        </w:rPr>
      </w:pPr>
      <w:ins w:id="10" w:author="Hao, Ninghui" w:date="2021-04-20T17:19:00Z">
        <w:r>
          <w:rPr>
            <w:b/>
            <w:lang w:eastAsia="zh-CN"/>
          </w:rPr>
          <w:t xml:space="preserve">The software goal is to match </w:t>
        </w:r>
      </w:ins>
      <w:ins w:id="11" w:author="Hao, Ninghui" w:date="2021-04-20T17:20:00Z">
        <w:r>
          <w:rPr>
            <w:b/>
            <w:lang w:eastAsia="zh-CN"/>
          </w:rPr>
          <w:t>sequencing files uploaded by users (i.e. clinicians)</w:t>
        </w:r>
      </w:ins>
    </w:p>
    <w:p w14:paraId="77CE2146" w14:textId="77777777" w:rsidR="00C302AA" w:rsidRPr="009D2676" w:rsidRDefault="00C302AA" w:rsidP="00C302AA">
      <w:pPr>
        <w:pStyle w:val="a7"/>
        <w:numPr>
          <w:ilvl w:val="1"/>
          <w:numId w:val="9"/>
        </w:numPr>
        <w:spacing w:after="200" w:line="276" w:lineRule="auto"/>
        <w:rPr>
          <w:b/>
        </w:rPr>
      </w:pPr>
      <w:r>
        <w:rPr>
          <w:b/>
        </w:rPr>
        <w:t xml:space="preserve">References: </w:t>
      </w:r>
      <w:r>
        <w:t>A list of other documents that the SRS document refers to including sources such as websites or written literature.</w:t>
      </w:r>
    </w:p>
    <w:p w14:paraId="5589F252" w14:textId="702DDA38" w:rsidR="00C302AA" w:rsidRDefault="00C302AA" w:rsidP="009C0E24">
      <w:pPr>
        <w:rPr>
          <w:b/>
          <w:bCs/>
        </w:rPr>
      </w:pPr>
      <w:del w:id="12" w:author="Hao, Ninghui" w:date="2021-04-20T17:18:00Z">
        <w:r w:rsidDel="00526C81">
          <w:rPr>
            <w:rFonts w:hint="eastAsia"/>
            <w:b/>
            <w:bCs/>
            <w:lang w:eastAsia="zh-CN"/>
          </w:rPr>
          <w:delText>每个人在做的过程中自行记录，最后汇总</w:delText>
        </w:r>
      </w:del>
    </w:p>
    <w:p w14:paraId="3D4C4CD8" w14:textId="77777777" w:rsidR="00C302AA" w:rsidRDefault="00C302AA" w:rsidP="009C0E24">
      <w:pPr>
        <w:rPr>
          <w:b/>
          <w:bCs/>
        </w:rPr>
      </w:pPr>
    </w:p>
    <w:p w14:paraId="552C5B0E" w14:textId="77777777" w:rsidR="008F6739" w:rsidRPr="004346CE" w:rsidRDefault="008F6739" w:rsidP="008F6739">
      <w:pPr>
        <w:pStyle w:val="2"/>
        <w:keepNext/>
        <w:keepLines/>
        <w:shd w:val="clear" w:color="auto" w:fill="333333"/>
        <w:jc w:val="center"/>
        <w:rPr>
          <w:lang w:val="en-US"/>
        </w:rPr>
      </w:pPr>
      <w:r w:rsidRPr="004346CE">
        <w:rPr>
          <w:lang w:val="en-US"/>
        </w:rPr>
        <w:t xml:space="preserve">3. </w:t>
      </w:r>
      <w:r>
        <w:rPr>
          <w:lang w:val="en-US"/>
        </w:rPr>
        <w:t>System</w:t>
      </w:r>
      <w:r w:rsidRPr="004346CE">
        <w:rPr>
          <w:lang w:val="en-US"/>
        </w:rPr>
        <w:t xml:space="preserve"> Requirements</w:t>
      </w:r>
    </w:p>
    <w:p w14:paraId="21AE0AFE" w14:textId="77777777" w:rsidR="008F6739" w:rsidRDefault="008F6739" w:rsidP="008F6739">
      <w:pPr>
        <w:ind w:firstLine="360"/>
        <w:rPr>
          <w:b/>
          <w:lang w:val="en-IN"/>
        </w:rPr>
      </w:pPr>
      <w:r>
        <w:rPr>
          <w:b/>
        </w:rPr>
        <w:t>3.1 Functional requirements</w:t>
      </w:r>
    </w:p>
    <w:p w14:paraId="2CE8831F" w14:textId="77777777" w:rsidR="008F6739" w:rsidRPr="009D2676" w:rsidRDefault="008F6739" w:rsidP="008F6739">
      <w:pPr>
        <w:ind w:firstLine="360"/>
        <w:rPr>
          <w:b/>
          <w:lang w:val="en-IN"/>
        </w:rPr>
      </w:pPr>
    </w:p>
    <w:p w14:paraId="6EFB15B9" w14:textId="77777777" w:rsidR="008F6739" w:rsidRDefault="008F6739" w:rsidP="008F6739">
      <w:pPr>
        <w:ind w:left="360"/>
        <w:rPr>
          <w:lang w:val="en-IN"/>
        </w:rPr>
      </w:pPr>
      <w:r>
        <w:t>All the requirements within the system or sub-system in order to determine the output that the software is expected to give in relation to the given input. These consist of the design requirements, graphics requirements, operating system requirements and constraints if any.</w:t>
      </w:r>
    </w:p>
    <w:p w14:paraId="317D55C4" w14:textId="77777777" w:rsidR="008F6739" w:rsidRPr="009D2676" w:rsidRDefault="008F6739" w:rsidP="008F6739">
      <w:pPr>
        <w:ind w:left="360"/>
      </w:pPr>
      <w:r>
        <w:t xml:space="preserve"> </w:t>
      </w:r>
    </w:p>
    <w:p w14:paraId="121E6649" w14:textId="77777777" w:rsidR="009C0E24" w:rsidRDefault="009C0E24" w:rsidP="009C0E24">
      <w:pPr>
        <w:rPr>
          <w:b/>
          <w:bCs/>
        </w:rPr>
      </w:pPr>
    </w:p>
    <w:p w14:paraId="3346B1B2" w14:textId="77777777" w:rsidR="009C0E24" w:rsidRPr="00B539BD" w:rsidRDefault="009C0E24" w:rsidP="009C0E24">
      <w:pPr>
        <w:rPr>
          <w:b/>
          <w:bCs/>
        </w:rPr>
      </w:pPr>
      <w:r w:rsidRPr="00DB159C">
        <w:rPr>
          <w:b/>
          <w:bCs/>
          <w:color w:val="FF0000"/>
          <w:rPrChange w:id="13" w:author="Hao, Ninghui" w:date="2021-04-21T10:42:00Z">
            <w:rPr>
              <w:b/>
              <w:bCs/>
            </w:rPr>
          </w:rPrChange>
        </w:rPr>
        <w:t>Design requirements:</w:t>
      </w:r>
    </w:p>
    <w:p w14:paraId="3A1BD5D4" w14:textId="6B029DAF" w:rsidR="009C0E24" w:rsidRDefault="009C0E24">
      <w:pPr>
        <w:pStyle w:val="a7"/>
        <w:numPr>
          <w:ilvl w:val="0"/>
          <w:numId w:val="10"/>
        </w:numPr>
        <w:rPr>
          <w:ins w:id="14" w:author="Hao, Ninghui" w:date="2021-04-21T14:58:00Z"/>
        </w:rPr>
        <w:pPrChange w:id="15" w:author="Hao, Ninghui" w:date="2021-04-21T14:58:00Z">
          <w:pPr/>
        </w:pPrChange>
      </w:pPr>
      <w:del w:id="16" w:author="Hao, Ninghui" w:date="2021-04-21T14:58:00Z">
        <w:r w:rsidDel="008F6739">
          <w:rPr>
            <w:rFonts w:hint="eastAsia"/>
          </w:rPr>
          <w:delText>1</w:delText>
        </w:r>
        <w:r w:rsidDel="008F6739">
          <w:delText xml:space="preserve">. </w:delText>
        </w:r>
      </w:del>
      <w:r>
        <w:t xml:space="preserve">Users can </w:t>
      </w:r>
      <w:del w:id="17" w:author="Hao, Ninghui" w:date="2021-04-20T16:15:00Z">
        <w:r w:rsidDel="003E18EC">
          <w:delText xml:space="preserve">input the database or the link to which the database is located and </w:delText>
        </w:r>
      </w:del>
      <w:r>
        <w:t>choose the type of the input database file</w:t>
      </w:r>
      <w:ins w:id="18" w:author="Hao, Ninghui" w:date="2021-04-20T16:15:00Z">
        <w:r w:rsidR="003E18EC">
          <w:t xml:space="preserve"> (</w:t>
        </w:r>
      </w:ins>
      <w:ins w:id="19" w:author="Hao, Ninghui" w:date="2021-04-21T14:57:00Z">
        <w:r w:rsidR="008F6739" w:rsidRPr="008F6739">
          <w:rPr>
            <w:highlight w:val="yellow"/>
            <w:lang w:eastAsia="zh-CN"/>
            <w:rPrChange w:id="20" w:author="Hao, Ninghui" w:date="2021-04-21T14:58:00Z">
              <w:rPr>
                <w:lang w:eastAsia="zh-CN"/>
              </w:rPr>
            </w:rPrChange>
          </w:rPr>
          <w:t>tsv</w:t>
        </w:r>
        <w:r w:rsidR="008F6739" w:rsidRPr="008F6739">
          <w:rPr>
            <w:highlight w:val="yellow"/>
            <w:rPrChange w:id="21" w:author="Hao, Ninghui" w:date="2021-04-21T14:58:00Z">
              <w:rPr/>
            </w:rPrChange>
          </w:rPr>
          <w:t xml:space="preserve"> or bam</w:t>
        </w:r>
        <w:r w:rsidR="008F6739">
          <w:t xml:space="preserve"> </w:t>
        </w:r>
      </w:ins>
      <w:ins w:id="22" w:author="Hao, Ninghui" w:date="2021-04-20T16:15:00Z">
        <w:r w:rsidR="003E18EC">
          <w:t>)</w:t>
        </w:r>
      </w:ins>
      <w:r>
        <w:t>.</w:t>
      </w:r>
    </w:p>
    <w:p w14:paraId="7E2CB1DC" w14:textId="0661406A" w:rsidR="008F6739" w:rsidRDefault="008F6739">
      <w:pPr>
        <w:pStyle w:val="a7"/>
        <w:numPr>
          <w:ilvl w:val="0"/>
          <w:numId w:val="10"/>
        </w:numPr>
        <w:rPr>
          <w:ins w:id="23" w:author="Hao, Ninghui" w:date="2021-04-21T18:38:00Z"/>
        </w:rPr>
      </w:pPr>
      <w:ins w:id="24" w:author="Hao, Ninghui" w:date="2021-04-21T14:58:00Z">
        <w:r>
          <w:rPr>
            <w:lang w:eastAsia="zh-CN"/>
          </w:rPr>
          <w:t>S</w:t>
        </w:r>
      </w:ins>
      <w:ins w:id="25" w:author="Hao, Ninghui" w:date="2021-04-21T18:38:00Z">
        <w:r w:rsidR="00C9029E">
          <w:rPr>
            <w:lang w:eastAsia="zh-CN"/>
          </w:rPr>
          <w:t>oftware allows users to upload the sequencing files with anotation.</w:t>
        </w:r>
      </w:ins>
    </w:p>
    <w:p w14:paraId="5BF0D130" w14:textId="56BECD48" w:rsidR="00C9029E" w:rsidRDefault="00C9029E">
      <w:pPr>
        <w:pStyle w:val="a7"/>
        <w:numPr>
          <w:ilvl w:val="0"/>
          <w:numId w:val="10"/>
        </w:numPr>
        <w:rPr>
          <w:ins w:id="26" w:author="Hao, Ninghui" w:date="2021-04-21T18:42:00Z"/>
        </w:rPr>
      </w:pPr>
      <w:ins w:id="27" w:author="Hao, Ninghui" w:date="2021-04-21T18:39:00Z">
        <w:r>
          <w:rPr>
            <w:rFonts w:hint="eastAsia"/>
            <w:lang w:eastAsia="zh-CN"/>
          </w:rPr>
          <w:t>S</w:t>
        </w:r>
        <w:r>
          <w:rPr>
            <w:lang w:eastAsia="zh-CN"/>
          </w:rPr>
          <w:t>oftware could</w:t>
        </w:r>
      </w:ins>
      <w:ins w:id="28" w:author="Hao, Ninghui" w:date="2021-04-21T18:42:00Z">
        <w:r>
          <w:rPr>
            <w:lang w:eastAsia="zh-CN"/>
          </w:rPr>
          <w:t xml:space="preserve"> </w:t>
        </w:r>
      </w:ins>
      <w:ins w:id="29" w:author="Hao, Ninghui" w:date="2021-04-21T18:47:00Z">
        <w:r>
          <w:rPr>
            <w:lang w:eastAsia="zh-CN"/>
          </w:rPr>
          <w:t xml:space="preserve">access to the database in the posgreSQL and </w:t>
        </w:r>
      </w:ins>
      <w:ins w:id="30" w:author="Hao, Ninghui" w:date="2021-04-21T18:48:00Z">
        <w:r>
          <w:rPr>
            <w:lang w:eastAsia="zh-CN"/>
          </w:rPr>
          <w:t>mat</w:t>
        </w:r>
      </w:ins>
      <w:ins w:id="31" w:author="Hao, Ninghui" w:date="2021-04-21T18:49:00Z">
        <w:r w:rsidR="00B72281">
          <w:rPr>
            <w:lang w:eastAsia="zh-CN"/>
          </w:rPr>
          <w:t xml:space="preserve">ch the input files with database based on the </w:t>
        </w:r>
      </w:ins>
      <w:ins w:id="32" w:author="Hao, Ninghui" w:date="2021-04-21T19:48:00Z">
        <w:r w:rsidR="00D44580">
          <w:rPr>
            <w:lang w:eastAsia="zh-CN"/>
          </w:rPr>
          <w:t>gene name of variances.</w:t>
        </w:r>
      </w:ins>
    </w:p>
    <w:p w14:paraId="410ABA6E" w14:textId="34DBE678" w:rsidR="00C9029E" w:rsidRDefault="00C9029E">
      <w:pPr>
        <w:pStyle w:val="a7"/>
        <w:numPr>
          <w:ilvl w:val="0"/>
          <w:numId w:val="10"/>
        </w:numPr>
        <w:rPr>
          <w:ins w:id="33" w:author="Hao, Ninghui" w:date="2021-04-21T18:42:00Z"/>
        </w:rPr>
      </w:pPr>
      <w:ins w:id="34" w:author="Hao, Ninghui" w:date="2021-04-21T18:42:00Z">
        <w:r>
          <w:rPr>
            <w:lang w:eastAsia="zh-CN"/>
          </w:rPr>
          <w:t>Software could show the matched results on the web page</w:t>
        </w:r>
      </w:ins>
    </w:p>
    <w:p w14:paraId="4B876EC5" w14:textId="582803DD" w:rsidR="00C9029E" w:rsidRDefault="00C9029E">
      <w:pPr>
        <w:pStyle w:val="a7"/>
        <w:numPr>
          <w:ilvl w:val="0"/>
          <w:numId w:val="10"/>
        </w:numPr>
        <w:rPr>
          <w:ins w:id="35" w:author="Hao, Ninghui" w:date="2021-04-21T18:46:00Z"/>
        </w:rPr>
      </w:pPr>
      <w:ins w:id="36" w:author="Hao, Ninghui" w:date="2021-04-21T18:42:00Z">
        <w:r>
          <w:rPr>
            <w:lang w:eastAsia="zh-CN"/>
          </w:rPr>
          <w:t xml:space="preserve">Software allows </w:t>
        </w:r>
      </w:ins>
      <w:ins w:id="37" w:author="Hao, Ninghui" w:date="2021-04-21T18:43:00Z">
        <w:r>
          <w:rPr>
            <w:lang w:eastAsia="zh-CN"/>
          </w:rPr>
          <w:t>users to download the matched results on the local device.</w:t>
        </w:r>
      </w:ins>
    </w:p>
    <w:p w14:paraId="12291293" w14:textId="2439EA42" w:rsidR="00C9029E" w:rsidRDefault="00C9029E">
      <w:pPr>
        <w:pStyle w:val="a7"/>
        <w:numPr>
          <w:ilvl w:val="0"/>
          <w:numId w:val="10"/>
        </w:numPr>
        <w:rPr>
          <w:ins w:id="38" w:author="Hao, Ninghui" w:date="2021-04-21T19:55:00Z"/>
        </w:rPr>
      </w:pPr>
      <w:ins w:id="39" w:author="Hao, Ninghui" w:date="2021-04-21T18:46:00Z">
        <w:r>
          <w:rPr>
            <w:rFonts w:hint="eastAsia"/>
            <w:lang w:eastAsia="zh-CN"/>
          </w:rPr>
          <w:t>D</w:t>
        </w:r>
        <w:r>
          <w:rPr>
            <w:lang w:eastAsia="zh-CN"/>
          </w:rPr>
          <w:t>ataba</w:t>
        </w:r>
      </w:ins>
      <w:ins w:id="40" w:author="Hao, Ninghui" w:date="2021-04-21T18:47:00Z">
        <w:r>
          <w:rPr>
            <w:lang w:eastAsia="zh-CN"/>
          </w:rPr>
          <w:t>se of the software is updated monthly.</w:t>
        </w:r>
      </w:ins>
    </w:p>
    <w:p w14:paraId="5CDCB446" w14:textId="4AD0D007" w:rsidR="00D44580" w:rsidRDefault="00D44580">
      <w:pPr>
        <w:pStyle w:val="a7"/>
        <w:numPr>
          <w:ilvl w:val="0"/>
          <w:numId w:val="10"/>
        </w:numPr>
        <w:pPrChange w:id="41" w:author="Hao, Ninghui" w:date="2021-04-21T14:58:00Z">
          <w:pPr/>
        </w:pPrChange>
      </w:pPr>
      <w:ins w:id="42" w:author="Hao, Ninghui" w:date="2021-04-21T19:55:00Z">
        <w:r>
          <w:rPr>
            <w:lang w:eastAsia="zh-CN"/>
          </w:rPr>
          <w:lastRenderedPageBreak/>
          <w:t xml:space="preserve">The files that users uploaded could be deleted by administrators. </w:t>
        </w:r>
      </w:ins>
    </w:p>
    <w:p w14:paraId="58E6E986" w14:textId="0DE73224" w:rsidR="009C0E24" w:rsidDel="008F6739" w:rsidRDefault="009C0E24" w:rsidP="009C0E24">
      <w:pPr>
        <w:rPr>
          <w:del w:id="43" w:author="Hao, Ninghui" w:date="2021-04-21T14:58:00Z"/>
        </w:rPr>
      </w:pPr>
      <w:del w:id="44" w:author="Hao, Ninghui" w:date="2021-04-21T14:58:00Z">
        <w:r w:rsidDel="008F6739">
          <w:rPr>
            <w:rFonts w:hint="eastAsia"/>
          </w:rPr>
          <w:delText>2</w:delText>
        </w:r>
        <w:r w:rsidDel="008F6739">
          <w:delText>. System can process the database and get the genetic variants data.</w:delText>
        </w:r>
      </w:del>
    </w:p>
    <w:p w14:paraId="2D99ACC5" w14:textId="7DB50186" w:rsidR="009C0E24" w:rsidDel="008F6739" w:rsidRDefault="009C0E24" w:rsidP="009C0E24">
      <w:pPr>
        <w:rPr>
          <w:del w:id="45" w:author="Hao, Ninghui" w:date="2021-04-21T14:58:00Z"/>
        </w:rPr>
      </w:pPr>
      <w:del w:id="46" w:author="Hao, Ninghui" w:date="2021-04-21T14:58:00Z">
        <w:r w:rsidDel="008F6739">
          <w:rPr>
            <w:rFonts w:hint="eastAsia"/>
          </w:rPr>
          <w:delText>3</w:delText>
        </w:r>
        <w:r w:rsidDel="008F6739">
          <w:delText>. System can connect to the pharmGKB and use genetic variants data to retrieve the clinically relevant genetic variants data (disease, drugs, drug labels and so on) from it.</w:delText>
        </w:r>
      </w:del>
    </w:p>
    <w:p w14:paraId="7B85DB67" w14:textId="2E749C36" w:rsidR="009C0E24" w:rsidDel="008F6739" w:rsidRDefault="009C0E24" w:rsidP="009C0E24">
      <w:pPr>
        <w:rPr>
          <w:del w:id="47" w:author="Hao, Ninghui" w:date="2021-04-21T14:58:00Z"/>
        </w:rPr>
      </w:pPr>
      <w:del w:id="48" w:author="Hao, Ninghui" w:date="2021-04-21T14:58:00Z">
        <w:r w:rsidDel="008F6739">
          <w:rPr>
            <w:rFonts w:hint="eastAsia"/>
          </w:rPr>
          <w:delText>4</w:delText>
        </w:r>
        <w:r w:rsidDel="008F6739">
          <w:delText>. System can transfer the data to json type and input the json data to jsp.</w:delText>
        </w:r>
      </w:del>
    </w:p>
    <w:p w14:paraId="593EF674" w14:textId="45232836" w:rsidR="009C0E24" w:rsidDel="00C9029E" w:rsidRDefault="009C0E24" w:rsidP="009C0E24">
      <w:pPr>
        <w:rPr>
          <w:del w:id="49" w:author="Hao, Ninghui" w:date="2021-04-21T18:45:00Z"/>
        </w:rPr>
      </w:pPr>
      <w:del w:id="50" w:author="Hao, Ninghui" w:date="2021-04-21T18:45:00Z">
        <w:r w:rsidDel="00C9029E">
          <w:rPr>
            <w:rFonts w:hint="eastAsia"/>
          </w:rPr>
          <w:delText>5</w:delText>
        </w:r>
        <w:r w:rsidDel="00C9029E">
          <w:delText>. System can print the data on the webpage.</w:delText>
        </w:r>
      </w:del>
    </w:p>
    <w:p w14:paraId="5F8199AE" w14:textId="4199986B" w:rsidR="009C0E24" w:rsidDel="004D7CD0" w:rsidRDefault="009C0E24" w:rsidP="009C0E24">
      <w:pPr>
        <w:rPr>
          <w:del w:id="51" w:author="Hao, Ninghui" w:date="2021-04-20T16:11:00Z"/>
        </w:rPr>
      </w:pPr>
      <w:del w:id="52" w:author="Hao, Ninghui" w:date="2021-04-20T16:11:00Z">
        <w:r w:rsidDel="004D7CD0">
          <w:rPr>
            <w:rFonts w:hint="eastAsia"/>
          </w:rPr>
          <w:delText>6</w:delText>
        </w:r>
        <w:r w:rsidDel="004D7CD0">
          <w:delText>. System can generate a clinical report from the data.</w:delText>
        </w:r>
      </w:del>
    </w:p>
    <w:p w14:paraId="09F18460" w14:textId="76C75580" w:rsidR="009C0E24" w:rsidRDefault="009C0E24" w:rsidP="009C0E24">
      <w:del w:id="53" w:author="Hao, Ninghui" w:date="2021-04-21T18:45:00Z">
        <w:r w:rsidDel="00C9029E">
          <w:rPr>
            <w:rFonts w:hint="eastAsia"/>
          </w:rPr>
          <w:delText>7</w:delText>
        </w:r>
        <w:r w:rsidDel="00C9029E">
          <w:delText xml:space="preserve">. Users can get the data by reading the webpage or downloading </w:delText>
        </w:r>
      </w:del>
      <w:del w:id="54" w:author="Hao, Ninghui" w:date="2021-04-20T16:12:00Z">
        <w:r w:rsidDel="004D7CD0">
          <w:delText>the clinical report</w:delText>
        </w:r>
      </w:del>
      <w:del w:id="55" w:author="Hao, Ninghui" w:date="2021-04-21T18:45:00Z">
        <w:r w:rsidDel="00C9029E">
          <w:delText>.</w:delText>
        </w:r>
      </w:del>
    </w:p>
    <w:p w14:paraId="11701A63" w14:textId="77777777" w:rsidR="009C0E24" w:rsidRDefault="009C0E24" w:rsidP="009C0E24"/>
    <w:p w14:paraId="14B114B2" w14:textId="77777777" w:rsidR="009C0E24" w:rsidRDefault="009C0E24" w:rsidP="009C0E24">
      <w:r w:rsidRPr="00DB159C">
        <w:rPr>
          <w:b/>
          <w:bCs/>
          <w:color w:val="FF0000"/>
          <w:rPrChange w:id="56" w:author="Hao, Ninghui" w:date="2021-04-21T10:42:00Z">
            <w:rPr>
              <w:b/>
              <w:bCs/>
            </w:rPr>
          </w:rPrChange>
        </w:rPr>
        <w:t>Graphics requirements</w:t>
      </w:r>
      <w:r>
        <w:t>:</w:t>
      </w:r>
    </w:p>
    <w:p w14:paraId="6873A423" w14:textId="74ACCCCE" w:rsidR="009C0E24" w:rsidRDefault="009C0E24" w:rsidP="009C0E24">
      <w:r>
        <w:t xml:space="preserve">1. There is a </w:t>
      </w:r>
      <w:del w:id="57" w:author="Hao, Ninghui" w:date="2021-04-21T19:48:00Z">
        <w:r w:rsidDel="00D44580">
          <w:delText>place</w:delText>
        </w:r>
      </w:del>
      <w:ins w:id="58" w:author="Hao, Ninghui" w:date="2021-04-21T19:48:00Z">
        <w:r w:rsidR="00D44580">
          <w:t>button</w:t>
        </w:r>
      </w:ins>
      <w:r>
        <w:t xml:space="preserve"> for users to select the type of the input</w:t>
      </w:r>
      <w:ins w:id="59" w:author="Hao, Ninghui" w:date="2021-04-21T19:49:00Z">
        <w:r w:rsidR="00D44580">
          <w:t xml:space="preserve"> files to</w:t>
        </w:r>
      </w:ins>
      <w:r>
        <w:t xml:space="preserve"> database</w:t>
      </w:r>
      <w:del w:id="60" w:author="Hao, Ninghui" w:date="2021-04-21T19:49:00Z">
        <w:r w:rsidDel="00D44580">
          <w:delText xml:space="preserve"> and input the database.</w:delText>
        </w:r>
      </w:del>
    </w:p>
    <w:p w14:paraId="376CCAC0" w14:textId="77777777" w:rsidR="009C0E24" w:rsidRDefault="009C0E24" w:rsidP="009C0E24">
      <w:r>
        <w:rPr>
          <w:rFonts w:hint="eastAsia"/>
        </w:rPr>
        <w:t>2</w:t>
      </w:r>
      <w:r>
        <w:t>. The output data shown on the webpage should be stored in lists or tables. The data is grouped by type and stored in several collapsible text boxes which can be click on to get the data.</w:t>
      </w:r>
    </w:p>
    <w:p w14:paraId="63AB0123" w14:textId="77777777" w:rsidR="009C0E24" w:rsidRDefault="009C0E24" w:rsidP="009C0E24">
      <w:r>
        <w:rPr>
          <w:rFonts w:hint="eastAsia"/>
        </w:rPr>
        <w:t>3</w:t>
      </w:r>
      <w:r>
        <w:t>. There is a button which users can click on to get the clinical report.</w:t>
      </w:r>
    </w:p>
    <w:p w14:paraId="3257904E" w14:textId="77777777" w:rsidR="009C0E24" w:rsidRDefault="009C0E24" w:rsidP="009C0E24"/>
    <w:p w14:paraId="6447CC16" w14:textId="77777777" w:rsidR="009C0E24" w:rsidRPr="00B539BD" w:rsidRDefault="009C0E24" w:rsidP="009C0E24">
      <w:pPr>
        <w:rPr>
          <w:b/>
          <w:bCs/>
        </w:rPr>
      </w:pPr>
      <w:r w:rsidRPr="00B539BD">
        <w:rPr>
          <w:rFonts w:hint="eastAsia"/>
          <w:b/>
          <w:bCs/>
        </w:rPr>
        <w:t>O</w:t>
      </w:r>
      <w:r w:rsidRPr="00B539BD">
        <w:rPr>
          <w:b/>
          <w:bCs/>
        </w:rPr>
        <w:t>perating system requirements:</w:t>
      </w:r>
    </w:p>
    <w:p w14:paraId="316D5A55" w14:textId="77777777" w:rsidR="009C0E24" w:rsidRDefault="009C0E24" w:rsidP="009C0E24">
      <w:r>
        <w:t>1. MySQL 8.0+ or other relational database / JDBC</w:t>
      </w:r>
    </w:p>
    <w:p w14:paraId="4B2F4FC3" w14:textId="77777777" w:rsidR="009C0E24" w:rsidRDefault="009C0E24" w:rsidP="009C0E24">
      <w:r>
        <w:t>2. Java SDK 11+</w:t>
      </w:r>
    </w:p>
    <w:p w14:paraId="7113C05B" w14:textId="77777777" w:rsidR="009C0E24" w:rsidRDefault="009C0E24" w:rsidP="009C0E24">
      <w:r>
        <w:t>3. JetBrains IDEA or Eclipse (IDE)</w:t>
      </w:r>
    </w:p>
    <w:p w14:paraId="1DC75F11" w14:textId="77777777" w:rsidR="009C0E24" w:rsidRDefault="009C0E24" w:rsidP="009C0E24">
      <w:r>
        <w:t>4. Servlet &amp; JSP (dynamic webpage)</w:t>
      </w:r>
    </w:p>
    <w:p w14:paraId="0496DA55" w14:textId="77777777" w:rsidR="009C0E24" w:rsidRDefault="009C0E24" w:rsidP="009C0E24">
      <w:r>
        <w:t>5. JSTL (template)</w:t>
      </w:r>
    </w:p>
    <w:p w14:paraId="2A42A979" w14:textId="77777777" w:rsidR="009C0E24" w:rsidRDefault="009C0E24" w:rsidP="009C0E24">
      <w:r>
        <w:t>6. SLF4J (logging framework)</w:t>
      </w:r>
    </w:p>
    <w:p w14:paraId="5A6C6271" w14:textId="77777777" w:rsidR="009C0E24" w:rsidRDefault="009C0E24" w:rsidP="009C0E24">
      <w:r>
        <w:t>7. Json/Gson (data passing mechanism)</w:t>
      </w:r>
    </w:p>
    <w:p w14:paraId="0B0980F1" w14:textId="77777777" w:rsidR="009C0E24" w:rsidRPr="00E459E9" w:rsidRDefault="009C0E24" w:rsidP="009C0E24"/>
    <w:p w14:paraId="06A442A5" w14:textId="77777777" w:rsidR="009C0E24" w:rsidRPr="00B539BD" w:rsidRDefault="009C0E24" w:rsidP="009C0E24">
      <w:pPr>
        <w:rPr>
          <w:b/>
          <w:bCs/>
        </w:rPr>
      </w:pPr>
      <w:r w:rsidRPr="00B539BD">
        <w:rPr>
          <w:b/>
          <w:bCs/>
        </w:rPr>
        <w:t>Constraints:</w:t>
      </w:r>
    </w:p>
    <w:p w14:paraId="669D640B" w14:textId="77777777" w:rsidR="009C0E24" w:rsidRPr="003B22B9" w:rsidRDefault="009C0E24" w:rsidP="009C0E24">
      <w:r>
        <w:t>There are requirements for the format of the database and unformatted data cannot be read.</w:t>
      </w:r>
    </w:p>
    <w:p w14:paraId="5E15FF42" w14:textId="697DCBD4" w:rsidR="009C0E24" w:rsidRPr="004346CE" w:rsidRDefault="009C0E24" w:rsidP="009C0E24">
      <w:pPr>
        <w:pStyle w:val="2"/>
        <w:shd w:val="clear" w:color="auto" w:fill="333333"/>
        <w:jc w:val="center"/>
        <w:rPr>
          <w:lang w:val="en-US"/>
        </w:rPr>
      </w:pPr>
      <w:r w:rsidRPr="004346CE">
        <w:rPr>
          <w:lang w:val="en-US"/>
        </w:rPr>
        <w:t>4.</w:t>
      </w:r>
      <w:r>
        <w:rPr>
          <w:lang w:val="en-US"/>
        </w:rPr>
        <w:t>External</w:t>
      </w:r>
      <w:r w:rsidRPr="004346CE">
        <w:rPr>
          <w:lang w:val="en-US"/>
        </w:rPr>
        <w:t xml:space="preserve"> Interface Requirements</w:t>
      </w:r>
      <w:bookmarkEnd w:id="1"/>
    </w:p>
    <w:p w14:paraId="0CEE7281" w14:textId="77777777" w:rsidR="009C0E24" w:rsidRDefault="009C0E24" w:rsidP="009C0E24">
      <w:pPr>
        <w:spacing w:before="100" w:beforeAutospacing="1" w:after="100" w:afterAutospacing="1"/>
        <w:rPr>
          <w:lang w:val="en-US"/>
        </w:rPr>
      </w:pPr>
      <w:bookmarkStart w:id="61" w:name="_Toc244519337"/>
      <w:r w:rsidRPr="009D4871">
        <w:rPr>
          <w:rStyle w:val="30"/>
          <w:color w:val="FF0000"/>
          <w:lang w:val="en-US"/>
        </w:rPr>
        <w:t>4.1 User Interfaces</w:t>
      </w:r>
      <w:bookmarkEnd w:id="61"/>
    </w:p>
    <w:p w14:paraId="32AB6514" w14:textId="77777777" w:rsidR="009C0E24" w:rsidRDefault="009C0E24" w:rsidP="009C0E24">
      <w:pPr>
        <w:spacing w:before="100" w:beforeAutospacing="1" w:after="100" w:afterAutospacing="1"/>
      </w:pPr>
      <w:r>
        <w:t>The logic behind the interactions between the users and the software. This includes the sample screen layout, buttons and functions that would appear on every screen, messages to be displayed on each screen and the style guides to be used.</w:t>
      </w:r>
    </w:p>
    <w:p w14:paraId="41CAB808" w14:textId="0D2616F2" w:rsidR="004D7CD0" w:rsidRDefault="004D7CD0" w:rsidP="004D7CD0">
      <w:pPr>
        <w:widowControl w:val="0"/>
      </w:pPr>
      <w:r>
        <w:rPr>
          <w:rFonts w:hint="eastAsia"/>
          <w:lang w:val="en-US" w:eastAsia="zh-CN"/>
        </w:rPr>
        <w:t xml:space="preserve">UI includes uploading interface, three display interfaces (Drugs, Drug Labels, Dosing Guideline). Those three display interfaces will show the users corresponding </w:t>
      </w:r>
      <w:proofErr w:type="gramStart"/>
      <w:r>
        <w:rPr>
          <w:rFonts w:hint="eastAsia"/>
          <w:lang w:val="en-US" w:eastAsia="zh-CN"/>
        </w:rPr>
        <w:t>information(</w:t>
      </w:r>
      <w:proofErr w:type="gramEnd"/>
      <w:r>
        <w:rPr>
          <w:rFonts w:hint="eastAsia"/>
          <w:lang w:val="en-US" w:eastAsia="zh-CN"/>
        </w:rPr>
        <w:t xml:space="preserve">Drugs: serial numbers, name of drugs, drug URL, biomarker; Drug Labels: serial numbers, source, dosing Information, summary markdown; serial number, name, recommendation, drug ID, source, summary markdown). The uploading interface contains a </w:t>
      </w:r>
      <w:r>
        <w:rPr>
          <w:lang w:val="en-US" w:eastAsia="zh-CN"/>
        </w:rPr>
        <w:t>“</w:t>
      </w:r>
      <w:r>
        <w:rPr>
          <w:rFonts w:hint="eastAsia"/>
          <w:lang w:val="en-US" w:eastAsia="zh-CN"/>
        </w:rPr>
        <w:t>upload</w:t>
      </w:r>
      <w:r>
        <w:rPr>
          <w:lang w:val="en-US" w:eastAsia="zh-CN"/>
        </w:rPr>
        <w:t>”</w:t>
      </w:r>
      <w:r>
        <w:rPr>
          <w:rFonts w:hint="eastAsia"/>
          <w:lang w:val="en-US" w:eastAsia="zh-CN"/>
        </w:rPr>
        <w:t xml:space="preserve"> button, an input box for name of submitter, a </w:t>
      </w:r>
      <w:r>
        <w:rPr>
          <w:lang w:val="en-US" w:eastAsia="zh-CN"/>
        </w:rPr>
        <w:lastRenderedPageBreak/>
        <w:t>“</w:t>
      </w:r>
      <w:r>
        <w:rPr>
          <w:rFonts w:hint="eastAsia"/>
          <w:lang w:val="en-US" w:eastAsia="zh-CN"/>
        </w:rPr>
        <w:t>select</w:t>
      </w:r>
      <w:r>
        <w:rPr>
          <w:lang w:val="en-US" w:eastAsia="zh-CN"/>
        </w:rPr>
        <w:t>”</w:t>
      </w:r>
      <w:r>
        <w:rPr>
          <w:rFonts w:hint="eastAsia"/>
          <w:lang w:val="en-US" w:eastAsia="zh-CN"/>
        </w:rPr>
        <w:t xml:space="preserve"> button. Users can input the file after being annotated to this web page, then the web page will analyze the file and output a recommended drugs report</w:t>
      </w:r>
      <w:del w:id="62" w:author="Hao, Ninghui" w:date="2021-04-22T07:43:00Z">
        <w:r w:rsidDel="003912A2">
          <w:rPr>
            <w:rFonts w:hint="eastAsia"/>
            <w:lang w:val="en-US" w:eastAsia="zh-CN"/>
          </w:rPr>
          <w:delText>s</w:delText>
        </w:r>
      </w:del>
      <w:r>
        <w:rPr>
          <w:rFonts w:hint="eastAsia"/>
          <w:lang w:val="en-US" w:eastAsia="zh-CN"/>
        </w:rPr>
        <w:t>.</w:t>
      </w:r>
    </w:p>
    <w:p w14:paraId="74517C2A" w14:textId="77777777" w:rsidR="009C0E24" w:rsidRPr="004346CE" w:rsidRDefault="009C0E24" w:rsidP="009C0E24">
      <w:pPr>
        <w:spacing w:before="100" w:beforeAutospacing="1" w:after="100" w:afterAutospacing="1"/>
        <w:rPr>
          <w:lang w:val="en-US"/>
        </w:rPr>
      </w:pPr>
    </w:p>
    <w:p w14:paraId="75155788" w14:textId="77777777" w:rsidR="009C0E24" w:rsidRDefault="009C0E24" w:rsidP="009C0E24">
      <w:pPr>
        <w:spacing w:before="100" w:beforeAutospacing="1" w:after="100" w:afterAutospacing="1"/>
        <w:rPr>
          <w:lang w:val="en-US"/>
        </w:rPr>
      </w:pPr>
      <w:bookmarkStart w:id="63" w:name="_Toc244519338"/>
      <w:r w:rsidRPr="00F37EB6">
        <w:rPr>
          <w:rStyle w:val="30"/>
          <w:lang w:val="en-US"/>
        </w:rPr>
        <w:t>4.2 Hardware Interfaces</w:t>
      </w:r>
      <w:bookmarkEnd w:id="63"/>
    </w:p>
    <w:p w14:paraId="4ECBFB69" w14:textId="77777777" w:rsidR="009C0E24" w:rsidRDefault="009C0E24" w:rsidP="009C0E24"/>
    <w:p w14:paraId="0278C07E" w14:textId="77777777" w:rsidR="009C0E24" w:rsidRDefault="009C0E24" w:rsidP="009C0E24">
      <w:pPr>
        <w:rPr>
          <w:lang w:eastAsia="zh-CN"/>
        </w:rPr>
      </w:pPr>
      <w:r>
        <w:rPr>
          <w:lang w:eastAsia="zh-CN"/>
        </w:rPr>
        <w:t>The software is implemented on a web page (website) on personal devices.</w:t>
      </w:r>
    </w:p>
    <w:p w14:paraId="6D7D50FA" w14:textId="77777777" w:rsidR="009C0E24" w:rsidRDefault="009C0E24" w:rsidP="009C0E24">
      <w:pPr>
        <w:rPr>
          <w:lang w:eastAsia="zh-CN"/>
        </w:rPr>
      </w:pPr>
    </w:p>
    <w:p w14:paraId="7B98714B" w14:textId="77777777" w:rsidR="009C0E24" w:rsidRDefault="009C0E24" w:rsidP="009C0E24">
      <w:pPr>
        <w:rPr>
          <w:lang w:eastAsia="zh-CN"/>
        </w:rPr>
      </w:pPr>
      <w:r>
        <w:rPr>
          <w:rFonts w:hint="eastAsia"/>
          <w:lang w:eastAsia="zh-CN"/>
        </w:rPr>
        <w:t>C</w:t>
      </w:r>
      <w:r>
        <w:rPr>
          <w:lang w:eastAsia="zh-CN"/>
        </w:rPr>
        <w:t>onnect to the pre-processed database: (not sure to put in which categories)</w:t>
      </w:r>
    </w:p>
    <w:p w14:paraId="223F3F5C" w14:textId="77777777" w:rsidR="009C0E24" w:rsidRPr="00F83513" w:rsidRDefault="009C0E24" w:rsidP="009C0E24">
      <w:pPr>
        <w:rPr>
          <w:lang w:eastAsia="zh-CN"/>
        </w:rPr>
      </w:pPr>
    </w:p>
    <w:p w14:paraId="6F6E82A9" w14:textId="6B2D62EB" w:rsidR="009C0E24" w:rsidRDefault="009C0E24" w:rsidP="009C0E24">
      <w:pPr>
        <w:rPr>
          <w:lang w:eastAsia="zh-CN"/>
        </w:rPr>
      </w:pPr>
      <w:r>
        <w:rPr>
          <w:lang w:eastAsia="zh-CN"/>
        </w:rPr>
        <w:t>Input the seq analysis file: connect to the hardware device</w:t>
      </w:r>
      <w:ins w:id="64" w:author="Hao, Ninghui" w:date="2021-04-20T18:55:00Z">
        <w:r w:rsidR="00186CDA">
          <w:rPr>
            <w:rFonts w:hint="eastAsia"/>
            <w:lang w:eastAsia="zh-CN"/>
          </w:rPr>
          <w:t>,</w:t>
        </w:r>
        <w:r w:rsidR="00186CDA">
          <w:rPr>
            <w:lang w:eastAsia="zh-CN"/>
          </w:rPr>
          <w:t xml:space="preserve"> uploaded from local disk to web site</w:t>
        </w:r>
      </w:ins>
    </w:p>
    <w:p w14:paraId="7D979037" w14:textId="77777777" w:rsidR="009C0E24" w:rsidRDefault="009C0E24" w:rsidP="009C0E24">
      <w:pPr>
        <w:rPr>
          <w:lang w:eastAsia="zh-CN"/>
        </w:rPr>
      </w:pPr>
    </w:p>
    <w:p w14:paraId="3A8493E1" w14:textId="73008BA2" w:rsidR="009C0E24" w:rsidDel="00186CDA" w:rsidRDefault="009C0E24">
      <w:pPr>
        <w:rPr>
          <w:del w:id="65" w:author="Hao, Ninghui" w:date="2021-04-20T18:56:00Z"/>
          <w:lang w:eastAsia="zh-CN"/>
        </w:rPr>
      </w:pPr>
      <w:r>
        <w:rPr>
          <w:lang w:eastAsia="zh-CN"/>
        </w:rPr>
        <w:t xml:space="preserve">Get analysis result: </w:t>
      </w:r>
      <w:ins w:id="66" w:author="Hao, Ninghui" w:date="2021-04-20T18:56:00Z">
        <w:r w:rsidR="00186CDA">
          <w:rPr>
            <w:lang w:eastAsia="zh-CN"/>
          </w:rPr>
          <w:t xml:space="preserve">connect to the database and </w:t>
        </w:r>
      </w:ins>
      <w:r>
        <w:rPr>
          <w:lang w:eastAsia="zh-CN"/>
        </w:rPr>
        <w:t>run the software on the serve</w:t>
      </w:r>
      <w:ins w:id="67" w:author="Hao, Ninghui" w:date="2021-04-20T18:56:00Z">
        <w:r w:rsidR="00186CDA">
          <w:rPr>
            <w:lang w:eastAsia="zh-CN"/>
          </w:rPr>
          <w:t xml:space="preserve">, show the results on the web page (if time permits, </w:t>
        </w:r>
      </w:ins>
      <w:ins w:id="68" w:author="Hao, Ninghui" w:date="2021-04-20T18:57:00Z">
        <w:r w:rsidR="00186CDA">
          <w:rPr>
            <w:lang w:eastAsia="zh-CN"/>
          </w:rPr>
          <w:t>w</w:t>
        </w:r>
      </w:ins>
      <w:del w:id="69" w:author="Hao, Ninghui" w:date="2021-04-20T18:56:00Z">
        <w:r w:rsidDel="00186CDA">
          <w:rPr>
            <w:lang w:eastAsia="zh-CN"/>
          </w:rPr>
          <w:delText xml:space="preserve"> (do we need to create or purchase one? Not sure) and connect to the database</w:delText>
        </w:r>
      </w:del>
    </w:p>
    <w:p w14:paraId="67984A3B" w14:textId="1A5B873E" w:rsidR="004D7CD0" w:rsidDel="00186CDA" w:rsidRDefault="004D7CD0">
      <w:pPr>
        <w:rPr>
          <w:del w:id="70" w:author="Hao, Ninghui" w:date="2021-04-20T18:55:00Z"/>
        </w:rPr>
        <w:pPrChange w:id="71" w:author="Hao, Ninghui" w:date="2021-04-20T18:57:00Z">
          <w:pPr>
            <w:widowControl w:val="0"/>
            <w:numPr>
              <w:numId w:val="3"/>
            </w:numPr>
            <w:ind w:left="315"/>
          </w:pPr>
        </w:pPrChange>
      </w:pPr>
      <w:del w:id="72" w:author="Hao, Ninghui" w:date="2021-04-20T18:55:00Z">
        <w:r w:rsidDel="00186CDA">
          <w:rPr>
            <w:rFonts w:hint="eastAsia"/>
            <w:lang w:val="en-US" w:eastAsia="zh-CN"/>
          </w:rPr>
          <w:delText>File uploaded from local disk to web site. (S</w:delText>
        </w:r>
        <w:r w:rsidDel="00186CDA">
          <w:delText>upported devices</w:delText>
        </w:r>
        <w:r w:rsidDel="00186CDA">
          <w:rPr>
            <w:rFonts w:hint="eastAsia"/>
            <w:lang w:val="en-US" w:eastAsia="zh-CN"/>
          </w:rPr>
          <w:delText>: a computer connected to the internet)</w:delText>
        </w:r>
      </w:del>
    </w:p>
    <w:p w14:paraId="5864A46E" w14:textId="1C57FFA9" w:rsidR="004D7CD0" w:rsidRDefault="004D7CD0">
      <w:pPr>
        <w:widowControl w:val="0"/>
        <w:pPrChange w:id="73" w:author="Hao, Ninghui" w:date="2021-04-20T18:57:00Z">
          <w:pPr>
            <w:widowControl w:val="0"/>
            <w:numPr>
              <w:numId w:val="3"/>
            </w:numPr>
            <w:ind w:left="315"/>
          </w:pPr>
        </w:pPrChange>
      </w:pPr>
      <w:del w:id="74" w:author="Hao, Ninghui" w:date="2021-04-20T18:56:00Z">
        <w:r w:rsidDel="00186CDA">
          <w:rPr>
            <w:rFonts w:hint="eastAsia"/>
            <w:lang w:val="en-US" w:eastAsia="zh-CN"/>
          </w:rPr>
          <w:delText>W</w:delText>
        </w:r>
      </w:del>
      <w:r>
        <w:rPr>
          <w:rFonts w:hint="eastAsia"/>
          <w:lang w:val="en-US" w:eastAsia="zh-CN"/>
        </w:rPr>
        <w:t>eb site send the final file to the local disk.</w:t>
      </w:r>
      <w:ins w:id="75" w:author="Hao, Ninghui" w:date="2021-04-20T18:57:00Z">
        <w:r w:rsidR="00186CDA">
          <w:rPr>
            <w:lang w:val="en-US" w:eastAsia="zh-CN"/>
          </w:rPr>
          <w:t>)</w:t>
        </w:r>
      </w:ins>
      <w:del w:id="76" w:author="Hao, Ninghui" w:date="2021-04-20T18:57:00Z">
        <w:r w:rsidDel="00186CDA">
          <w:rPr>
            <w:rFonts w:hint="eastAsia"/>
            <w:lang w:val="en-US" w:eastAsia="zh-CN"/>
          </w:rPr>
          <w:delText xml:space="preserve"> (If the resulting file is sent to the local area after system analysis)</w:delText>
        </w:r>
      </w:del>
    </w:p>
    <w:p w14:paraId="0B29E8FF" w14:textId="77777777" w:rsidR="009C0E24" w:rsidRPr="005D1580" w:rsidRDefault="009C0E24" w:rsidP="009C0E24">
      <w:pPr>
        <w:rPr>
          <w:lang w:eastAsia="zh-CN"/>
        </w:rPr>
      </w:pPr>
    </w:p>
    <w:p w14:paraId="61DC3256" w14:textId="77777777" w:rsidR="009C0E24" w:rsidRPr="009D4871" w:rsidRDefault="009C0E24" w:rsidP="009C0E24">
      <w:pPr>
        <w:spacing w:before="100" w:beforeAutospacing="1" w:after="100" w:afterAutospacing="1"/>
        <w:rPr>
          <w:rStyle w:val="30"/>
          <w:color w:val="FF0000"/>
          <w:lang w:val="en-US"/>
        </w:rPr>
      </w:pPr>
      <w:bookmarkStart w:id="77" w:name="_Toc244519339"/>
      <w:r w:rsidRPr="009D4871">
        <w:rPr>
          <w:rStyle w:val="30"/>
          <w:color w:val="FF0000"/>
          <w:lang w:val="en-US"/>
        </w:rPr>
        <w:t>4.3 Communications Interfaces</w:t>
      </w:r>
      <w:bookmarkEnd w:id="77"/>
    </w:p>
    <w:p w14:paraId="5783F3D1" w14:textId="31AD8E63" w:rsidR="009C0E24" w:rsidRDefault="009C0E24" w:rsidP="009C0E24">
      <w:pPr>
        <w:spacing w:before="100" w:beforeAutospacing="1" w:after="100" w:afterAutospacing="1"/>
        <w:rPr>
          <w:rStyle w:val="30"/>
          <w:lang w:val="en-US"/>
        </w:rPr>
      </w:pPr>
      <w:bookmarkStart w:id="78" w:name="_Toc244519340"/>
      <w:r>
        <w:t>Determination of all the communication standards to be utilized by the software as a part of the project</w:t>
      </w:r>
      <w:r w:rsidRPr="00F37EB6">
        <w:rPr>
          <w:rStyle w:val="30"/>
          <w:lang w:val="en-US"/>
        </w:rPr>
        <w:t xml:space="preserve"> </w:t>
      </w:r>
    </w:p>
    <w:p w14:paraId="21A88B8A" w14:textId="77777777" w:rsidR="004D7CD0" w:rsidRDefault="004D7CD0" w:rsidP="004D7CD0">
      <w:pPr>
        <w:widowControl w:val="0"/>
        <w:numPr>
          <w:ilvl w:val="0"/>
          <w:numId w:val="4"/>
        </w:numPr>
      </w:pPr>
      <w:r>
        <w:rPr>
          <w:rFonts w:hint="eastAsia"/>
          <w:lang w:val="en-US" w:eastAsia="zh-CN"/>
        </w:rPr>
        <w:t>Hypertext Transfer Protocol (HTTP protocol)</w:t>
      </w:r>
    </w:p>
    <w:p w14:paraId="59FE0326" w14:textId="77777777" w:rsidR="004D7CD0" w:rsidRDefault="004D7CD0" w:rsidP="004D7CD0">
      <w:pPr>
        <w:widowControl w:val="0"/>
        <w:numPr>
          <w:ilvl w:val="0"/>
          <w:numId w:val="4"/>
        </w:numPr>
      </w:pPr>
      <w:r>
        <w:rPr>
          <w:rFonts w:hint="eastAsia"/>
          <w:lang w:val="en-US" w:eastAsia="zh-CN"/>
        </w:rPr>
        <w:t>Transmission Control Protocol/Internet Protocol (TCP/IP protocol)</w:t>
      </w:r>
    </w:p>
    <w:p w14:paraId="6A3C2D73" w14:textId="77777777" w:rsidR="004D7CD0" w:rsidRDefault="004D7CD0" w:rsidP="009C0E24">
      <w:pPr>
        <w:spacing w:before="100" w:beforeAutospacing="1" w:after="100" w:afterAutospacing="1"/>
        <w:rPr>
          <w:rStyle w:val="30"/>
          <w:lang w:val="en-US"/>
        </w:rPr>
      </w:pPr>
    </w:p>
    <w:p w14:paraId="7C2D8C50" w14:textId="77777777" w:rsidR="009C0E24" w:rsidRPr="009D4871" w:rsidRDefault="009C0E24" w:rsidP="009C0E24">
      <w:pPr>
        <w:spacing w:before="100" w:beforeAutospacing="1" w:after="100" w:afterAutospacing="1"/>
        <w:rPr>
          <w:color w:val="FF0000"/>
          <w:lang w:val="en-US"/>
        </w:rPr>
      </w:pPr>
      <w:r w:rsidRPr="009D4871">
        <w:rPr>
          <w:rStyle w:val="30"/>
          <w:color w:val="FF0000"/>
          <w:lang w:val="en-US"/>
        </w:rPr>
        <w:t>4.4 Software Interfaces</w:t>
      </w:r>
      <w:bookmarkEnd w:id="78"/>
    </w:p>
    <w:p w14:paraId="7A6CCEC6" w14:textId="77777777" w:rsidR="009C0E24" w:rsidRDefault="009C0E24" w:rsidP="009C0E24">
      <w:pPr>
        <w:spacing w:before="100" w:beforeAutospacing="1" w:after="100" w:afterAutospacing="1"/>
        <w:rPr>
          <w:lang w:val="en-US"/>
        </w:rPr>
      </w:pPr>
      <w:r>
        <w:t>The interaction of the software to be developed with other software components such as frontend and the backend framework to the used, the database management system and libraries describing the need and the purpose behind each of them.</w:t>
      </w:r>
      <w:r w:rsidRPr="004346CE">
        <w:rPr>
          <w:lang w:val="en-US"/>
        </w:rPr>
        <w:t xml:space="preserve"> </w:t>
      </w:r>
    </w:p>
    <w:p w14:paraId="7F331AC2" w14:textId="45CA3AE9" w:rsidR="009C0E24" w:rsidRPr="009C0E24" w:rsidRDefault="004D7CD0" w:rsidP="004D7CD0">
      <w:pPr>
        <w:widowControl w:val="0"/>
        <w:numPr>
          <w:ilvl w:val="0"/>
          <w:numId w:val="5"/>
        </w:numPr>
      </w:pPr>
      <w:r>
        <w:rPr>
          <w:rFonts w:hint="eastAsia"/>
          <w:lang w:val="en-US" w:eastAsia="zh-CN"/>
        </w:rPr>
        <w:t xml:space="preserve">Web </w:t>
      </w:r>
      <w:proofErr w:type="gramStart"/>
      <w:r>
        <w:rPr>
          <w:rFonts w:hint="eastAsia"/>
          <w:lang w:val="en-US" w:eastAsia="zh-CN"/>
        </w:rPr>
        <w:t>site</w:t>
      </w:r>
      <w:proofErr w:type="gramEnd"/>
      <w:r>
        <w:rPr>
          <w:rFonts w:hint="eastAsia"/>
          <w:lang w:val="en-US" w:eastAsia="zh-CN"/>
        </w:rPr>
        <w:t xml:space="preserve"> connect with </w:t>
      </w:r>
      <w:proofErr w:type="spellStart"/>
      <w:r>
        <w:rPr>
          <w:rFonts w:hint="eastAsia"/>
          <w:lang w:val="en-US" w:eastAsia="zh-CN"/>
        </w:rPr>
        <w:t>postgreSQL</w:t>
      </w:r>
      <w:proofErr w:type="spellEnd"/>
      <w:r>
        <w:rPr>
          <w:rFonts w:hint="eastAsia"/>
          <w:lang w:val="en-US" w:eastAsia="zh-CN"/>
        </w:rPr>
        <w:t>. (It can be specific to the name of the database)</w:t>
      </w:r>
    </w:p>
    <w:p w14:paraId="70EF4E84" w14:textId="77777777" w:rsidR="009C0E24" w:rsidRPr="004346CE" w:rsidRDefault="009C0E24" w:rsidP="009C0E24">
      <w:pPr>
        <w:pStyle w:val="2"/>
        <w:shd w:val="clear" w:color="auto" w:fill="333333"/>
        <w:jc w:val="center"/>
        <w:rPr>
          <w:lang w:val="en-US"/>
        </w:rPr>
      </w:pPr>
      <w:bookmarkStart w:id="79" w:name="_Toc244519341"/>
      <w:r w:rsidRPr="004346CE">
        <w:rPr>
          <w:lang w:val="en-US"/>
        </w:rPr>
        <w:t xml:space="preserve">5. </w:t>
      </w:r>
      <w:r>
        <w:rPr>
          <w:lang w:val="en-US"/>
        </w:rPr>
        <w:t>Non-Functional</w:t>
      </w:r>
      <w:r w:rsidRPr="004346CE">
        <w:rPr>
          <w:lang w:val="en-US"/>
        </w:rPr>
        <w:t xml:space="preserve"> Requirements</w:t>
      </w:r>
      <w:bookmarkEnd w:id="79"/>
    </w:p>
    <w:p w14:paraId="27A4074E" w14:textId="77777777" w:rsidR="009C0E24" w:rsidRDefault="009C0E24" w:rsidP="009C0E24">
      <w:pPr>
        <w:rPr>
          <w:b/>
          <w:lang w:val="en-IN"/>
        </w:rPr>
      </w:pPr>
      <w:r>
        <w:rPr>
          <w:b/>
        </w:rPr>
        <w:lastRenderedPageBreak/>
        <w:t xml:space="preserve">5.1 </w:t>
      </w:r>
      <w:r w:rsidRPr="00241D30">
        <w:rPr>
          <w:b/>
        </w:rPr>
        <w:t>Performance requirements</w:t>
      </w:r>
    </w:p>
    <w:p w14:paraId="5AB8FDCC" w14:textId="77777777" w:rsidR="009C0E24" w:rsidRDefault="009C0E24" w:rsidP="009C0E24">
      <w:pPr>
        <w:rPr>
          <w:b/>
          <w:lang w:val="en-IN"/>
        </w:rPr>
      </w:pPr>
    </w:p>
    <w:p w14:paraId="05ED595F" w14:textId="77777777" w:rsidR="009C0E24" w:rsidRDefault="009C0E24" w:rsidP="009C0E24">
      <w:r>
        <w:t>The performance requirements need to be specified for</w:t>
      </w:r>
      <w:r w:rsidRPr="00DB159C">
        <w:rPr>
          <w:color w:val="FF0000"/>
          <w:rPrChange w:id="80" w:author="Hao, Ninghui" w:date="2021-04-21T10:45:00Z">
            <w:rPr/>
          </w:rPrChange>
        </w:rPr>
        <w:t xml:space="preserve"> every functional requirement</w:t>
      </w:r>
      <w:r>
        <w:t>. The rationale behind it also needs to be elaborated upon.</w:t>
      </w:r>
    </w:p>
    <w:p w14:paraId="7D8A5851" w14:textId="77777777" w:rsidR="009C0E24" w:rsidRDefault="009C0E24" w:rsidP="009C0E24"/>
    <w:p w14:paraId="3F6B0E37" w14:textId="77777777" w:rsidR="009C0E24" w:rsidRDefault="009C0E24" w:rsidP="009C0E24">
      <w:pPr>
        <w:rPr>
          <w:lang w:eastAsia="zh-CN"/>
        </w:rPr>
      </w:pPr>
      <w:r>
        <w:rPr>
          <w:rFonts w:hint="eastAsia"/>
          <w:lang w:eastAsia="zh-CN"/>
        </w:rPr>
        <w:t>D</w:t>
      </w:r>
      <w:r>
        <w:rPr>
          <w:lang w:eastAsia="zh-CN"/>
        </w:rPr>
        <w:t>rugs: personal drugs based on the results of comparison input seq data.</w:t>
      </w:r>
    </w:p>
    <w:p w14:paraId="090D3850" w14:textId="77777777" w:rsidR="009C0E24" w:rsidRDefault="009C0E24" w:rsidP="009C0E24">
      <w:pPr>
        <w:rPr>
          <w:lang w:eastAsia="zh-CN"/>
        </w:rPr>
      </w:pPr>
    </w:p>
    <w:p w14:paraId="5B3610DB" w14:textId="77777777" w:rsidR="009C0E24" w:rsidRDefault="009C0E24" w:rsidP="009C0E24">
      <w:pPr>
        <w:rPr>
          <w:lang w:eastAsia="zh-CN"/>
        </w:rPr>
      </w:pPr>
      <w:r>
        <w:rPr>
          <w:rFonts w:hint="eastAsia"/>
          <w:lang w:eastAsia="zh-CN"/>
        </w:rPr>
        <w:t>D</w:t>
      </w:r>
      <w:r>
        <w:rPr>
          <w:lang w:eastAsia="zh-CN"/>
        </w:rPr>
        <w:t xml:space="preserve">rug labels: corresponse to the drugs base </w:t>
      </w:r>
    </w:p>
    <w:p w14:paraId="44317973" w14:textId="77777777" w:rsidR="009C0E24" w:rsidRDefault="009C0E24" w:rsidP="009C0E24">
      <w:pPr>
        <w:rPr>
          <w:lang w:eastAsia="zh-CN"/>
        </w:rPr>
      </w:pPr>
    </w:p>
    <w:p w14:paraId="390D0D17" w14:textId="77777777" w:rsidR="009C0E24" w:rsidRDefault="009C0E24" w:rsidP="009C0E24">
      <w:pPr>
        <w:rPr>
          <w:lang w:eastAsia="zh-CN"/>
        </w:rPr>
      </w:pPr>
      <w:r>
        <w:rPr>
          <w:rFonts w:hint="eastAsia"/>
          <w:lang w:eastAsia="zh-CN"/>
        </w:rPr>
        <w:t>D</w:t>
      </w:r>
      <w:r>
        <w:rPr>
          <w:lang w:eastAsia="zh-CN"/>
        </w:rPr>
        <w:t xml:space="preserve">osing guideline: </w:t>
      </w:r>
    </w:p>
    <w:p w14:paraId="44BBFCCD" w14:textId="77777777" w:rsidR="009C0E24" w:rsidRDefault="009C0E24" w:rsidP="009C0E24">
      <w:pPr>
        <w:rPr>
          <w:lang w:eastAsia="zh-CN"/>
        </w:rPr>
      </w:pPr>
      <w:r>
        <w:rPr>
          <w:rFonts w:hint="eastAsia"/>
          <w:lang w:eastAsia="zh-CN"/>
        </w:rPr>
        <w:t>(</w:t>
      </w:r>
      <w:r>
        <w:rPr>
          <w:lang w:eastAsia="zh-CN"/>
        </w:rPr>
        <w:t>Occurrence: based on the Literature Occurrence to research special situations of variants that need to pay attention to)</w:t>
      </w:r>
    </w:p>
    <w:p w14:paraId="7ADE2F51" w14:textId="77777777" w:rsidR="009C0E24" w:rsidRDefault="009C0E24" w:rsidP="009C0E24"/>
    <w:p w14:paraId="38CA3761" w14:textId="0B4F75A9" w:rsidR="009C0E24" w:rsidRPr="00AE4200" w:rsidRDefault="009C0E24" w:rsidP="009C0E24">
      <w:pPr>
        <w:rPr>
          <w:lang w:eastAsia="zh-CN"/>
        </w:rPr>
      </w:pPr>
      <w:r>
        <w:rPr>
          <w:rFonts w:hint="eastAsia"/>
          <w:lang w:eastAsia="zh-CN"/>
        </w:rPr>
        <w:t>(</w:t>
      </w:r>
      <w:r>
        <w:rPr>
          <w:lang w:eastAsia="zh-CN"/>
        </w:rPr>
        <w:t>Could this software</w:t>
      </w:r>
      <w:del w:id="81" w:author="Hao, Ninghui" w:date="2021-04-20T19:19:00Z">
        <w:r w:rsidDel="002A0701">
          <w:rPr>
            <w:lang w:eastAsia="zh-CN"/>
          </w:rPr>
          <w:delText xml:space="preserve"> be applied to analysis the mutant animals and generate their medical treatment by adding the database? Or</w:delText>
        </w:r>
      </w:del>
      <w:r>
        <w:rPr>
          <w:lang w:eastAsia="zh-CN"/>
        </w:rPr>
        <w:t xml:space="preserve"> be utilized in research as there is a dataset of Pathways in PGKB)</w:t>
      </w:r>
    </w:p>
    <w:p w14:paraId="40BB4EF1" w14:textId="77777777" w:rsidR="009C0E24" w:rsidRDefault="009C0E24" w:rsidP="009C0E24">
      <w:pPr>
        <w:rPr>
          <w:b/>
          <w:lang w:val="en-IN"/>
        </w:rPr>
      </w:pPr>
    </w:p>
    <w:p w14:paraId="6CD0510F" w14:textId="77777777" w:rsidR="009C0E24" w:rsidRDefault="009C0E24" w:rsidP="009C0E24">
      <w:pPr>
        <w:rPr>
          <w:b/>
          <w:lang w:val="en-IN"/>
        </w:rPr>
      </w:pPr>
      <w:r>
        <w:rPr>
          <w:b/>
        </w:rPr>
        <w:t>5.2 Safety requirements</w:t>
      </w:r>
    </w:p>
    <w:p w14:paraId="0EC2A0AB" w14:textId="77777777" w:rsidR="009C0E24" w:rsidRDefault="009C0E24" w:rsidP="009C0E24"/>
    <w:p w14:paraId="5B9A691B" w14:textId="77777777" w:rsidR="009C0E24" w:rsidRDefault="009C0E24" w:rsidP="009C0E24">
      <w:pPr>
        <w:rPr>
          <w:lang w:eastAsia="zh-CN"/>
        </w:rPr>
      </w:pPr>
      <w:r>
        <w:rPr>
          <w:rFonts w:hint="eastAsia"/>
          <w:lang w:eastAsia="zh-CN"/>
        </w:rPr>
        <w:t xml:space="preserve"> </w:t>
      </w:r>
      <w:r>
        <w:rPr>
          <w:lang w:eastAsia="zh-CN"/>
        </w:rPr>
        <w:t>Users need to log in via their user name and passwords (maybe it is hard to implement this but we could ignore user name just focus on the passwords)</w:t>
      </w:r>
    </w:p>
    <w:p w14:paraId="4DBF185C" w14:textId="77777777" w:rsidR="009C0E24" w:rsidRDefault="009C0E24" w:rsidP="009C0E24">
      <w:pPr>
        <w:rPr>
          <w:lang w:eastAsia="zh-CN"/>
        </w:rPr>
      </w:pPr>
    </w:p>
    <w:p w14:paraId="37165C50" w14:textId="77777777" w:rsidR="009C0E24" w:rsidRDefault="009C0E24" w:rsidP="009C0E24">
      <w:pPr>
        <w:rPr>
          <w:lang w:eastAsia="zh-CN"/>
        </w:rPr>
      </w:pPr>
      <w:r>
        <w:rPr>
          <w:lang w:eastAsia="zh-CN"/>
        </w:rPr>
        <w:t xml:space="preserve">The way connecting to the database and input seq analysis needs algorithm to protect. </w:t>
      </w:r>
    </w:p>
    <w:p w14:paraId="6FE02933" w14:textId="77777777" w:rsidR="009C0E24" w:rsidRDefault="009C0E24" w:rsidP="009C0E24">
      <w:pPr>
        <w:rPr>
          <w:lang w:eastAsia="zh-CN"/>
        </w:rPr>
      </w:pPr>
      <w:r>
        <w:rPr>
          <w:rFonts w:hint="eastAsia"/>
          <w:lang w:eastAsia="zh-CN"/>
        </w:rPr>
        <w:t>(</w:t>
      </w:r>
      <w:r>
        <w:rPr>
          <w:lang w:eastAsia="zh-CN"/>
        </w:rPr>
        <w:t>to avoid temparing the database that may lead to misdiagnosis.)</w:t>
      </w:r>
    </w:p>
    <w:p w14:paraId="059975F4" w14:textId="77777777" w:rsidR="009C0E24" w:rsidRPr="005D1580" w:rsidRDefault="009C0E24" w:rsidP="009C0E24">
      <w:pPr>
        <w:rPr>
          <w:lang w:eastAsia="zh-CN"/>
        </w:rPr>
      </w:pPr>
    </w:p>
    <w:p w14:paraId="6B4EBED2" w14:textId="764DCD96" w:rsidR="009C0E24" w:rsidRDefault="009C0E24" w:rsidP="009C0E24">
      <w:pPr>
        <w:rPr>
          <w:ins w:id="82" w:author="Hao, Ninghui" w:date="2021-04-20T19:18:00Z"/>
          <w:lang w:eastAsia="zh-CN"/>
        </w:rPr>
      </w:pPr>
      <w:r>
        <w:rPr>
          <w:lang w:eastAsia="zh-CN"/>
        </w:rPr>
        <w:t>The analysis results need protection.</w:t>
      </w:r>
    </w:p>
    <w:p w14:paraId="21D4F0D9" w14:textId="77777777" w:rsidR="002A0701" w:rsidRPr="00230191" w:rsidRDefault="002A0701" w:rsidP="009C0E24">
      <w:pPr>
        <w:rPr>
          <w:lang w:eastAsia="zh-CN"/>
        </w:rPr>
      </w:pPr>
    </w:p>
    <w:p w14:paraId="71FFDB25" w14:textId="77777777" w:rsidR="004D7CD0" w:rsidRDefault="004D7CD0">
      <w:pPr>
        <w:widowControl w:val="0"/>
        <w:pPrChange w:id="83" w:author="Hao, Ninghui" w:date="2021-04-20T19:18:00Z">
          <w:pPr>
            <w:widowControl w:val="0"/>
            <w:numPr>
              <w:numId w:val="7"/>
            </w:numPr>
            <w:ind w:left="315"/>
          </w:pPr>
        </w:pPrChange>
      </w:pPr>
      <w:r>
        <w:rPr>
          <w:rFonts w:hint="eastAsia"/>
          <w:lang w:val="en-US" w:eastAsia="zh-CN"/>
        </w:rPr>
        <w:t>When uploading the local file, we can use regular expression to avoid the injection of computer viruses.</w:t>
      </w:r>
    </w:p>
    <w:p w14:paraId="46FB6C6F" w14:textId="77777777" w:rsidR="009C0E24" w:rsidRPr="00DB2440" w:rsidRDefault="009C0E24" w:rsidP="009C0E24">
      <w:pPr>
        <w:rPr>
          <w:b/>
        </w:rPr>
      </w:pPr>
    </w:p>
    <w:p w14:paraId="367BB8C3" w14:textId="77777777" w:rsidR="009C0E24" w:rsidRDefault="009C0E24" w:rsidP="009C0E24">
      <w:pPr>
        <w:rPr>
          <w:b/>
          <w:lang w:val="en-IN"/>
        </w:rPr>
      </w:pPr>
      <w:r>
        <w:rPr>
          <w:b/>
        </w:rPr>
        <w:t>5.3 Security requirements</w:t>
      </w:r>
    </w:p>
    <w:p w14:paraId="436BF3E5" w14:textId="77777777" w:rsidR="009C0E24" w:rsidRDefault="009C0E24" w:rsidP="009C0E24">
      <w:pPr>
        <w:rPr>
          <w:b/>
          <w:lang w:val="en-IN" w:eastAsia="zh-CN"/>
        </w:rPr>
      </w:pPr>
    </w:p>
    <w:p w14:paraId="1F7876FA" w14:textId="77777777" w:rsidR="009C0E24" w:rsidRDefault="009C0E24" w:rsidP="009C0E24">
      <w:pPr>
        <w:rPr>
          <w:lang w:eastAsia="zh-CN"/>
        </w:rPr>
      </w:pPr>
      <w:r>
        <w:rPr>
          <w:lang w:eastAsia="zh-CN"/>
        </w:rPr>
        <w:t xml:space="preserve">There is no way to get access to the origainal data once the user put in and get data analyzed. </w:t>
      </w:r>
    </w:p>
    <w:p w14:paraId="6B79260A" w14:textId="77777777" w:rsidR="009C0E24" w:rsidRDefault="009C0E24" w:rsidP="009C0E24">
      <w:pPr>
        <w:rPr>
          <w:lang w:eastAsia="zh-CN"/>
        </w:rPr>
      </w:pPr>
    </w:p>
    <w:p w14:paraId="21B549F1" w14:textId="77777777" w:rsidR="009C0E24" w:rsidRDefault="009C0E24" w:rsidP="009C0E24">
      <w:pPr>
        <w:rPr>
          <w:lang w:eastAsia="zh-CN"/>
        </w:rPr>
      </w:pPr>
      <w:r>
        <w:rPr>
          <w:lang w:eastAsia="zh-CN"/>
        </w:rPr>
        <w:t>The analysis results could be refered to later by inputing passwards but cannot download to devices.</w:t>
      </w:r>
    </w:p>
    <w:p w14:paraId="42E26337" w14:textId="77777777" w:rsidR="009C0E24" w:rsidRDefault="009C0E24" w:rsidP="009C0E24">
      <w:pPr>
        <w:rPr>
          <w:lang w:eastAsia="zh-CN"/>
        </w:rPr>
      </w:pPr>
    </w:p>
    <w:p w14:paraId="02050575" w14:textId="23F7D908" w:rsidR="009C0E24" w:rsidRDefault="009C0E24" w:rsidP="009C0E24">
      <w:pPr>
        <w:rPr>
          <w:lang w:eastAsia="zh-CN"/>
        </w:rPr>
      </w:pPr>
      <w:r>
        <w:rPr>
          <w:lang w:eastAsia="zh-CN"/>
        </w:rPr>
        <w:t xml:space="preserve">There is search and rank button on the interface helping users to make decisions. </w:t>
      </w:r>
      <w:del w:id="84" w:author="Hao, Ninghui" w:date="2021-04-20T19:18:00Z">
        <w:r w:rsidDel="002A0701">
          <w:rPr>
            <w:lang w:eastAsia="zh-CN"/>
          </w:rPr>
          <w:delText>(Just thoughts)</w:delText>
        </w:r>
      </w:del>
    </w:p>
    <w:p w14:paraId="15AF1021" w14:textId="77777777" w:rsidR="009C0E24" w:rsidRDefault="009C0E24" w:rsidP="009C0E24">
      <w:pPr>
        <w:rPr>
          <w:b/>
          <w:lang w:val="en-IN"/>
        </w:rPr>
      </w:pPr>
    </w:p>
    <w:p w14:paraId="780A856C" w14:textId="77777777" w:rsidR="009C0E24" w:rsidDel="002A0701" w:rsidRDefault="009C0E24" w:rsidP="009C0E24">
      <w:pPr>
        <w:rPr>
          <w:del w:id="85" w:author="Hao, Ninghui" w:date="2021-04-20T19:13:00Z"/>
          <w:b/>
          <w:lang w:val="en-IN"/>
        </w:rPr>
      </w:pPr>
      <w:r>
        <w:rPr>
          <w:b/>
        </w:rPr>
        <w:t>5.4 Software quality attributes</w:t>
      </w:r>
    </w:p>
    <w:p w14:paraId="46AD835C" w14:textId="77777777" w:rsidR="009C0E24" w:rsidRPr="002A0701" w:rsidRDefault="009C0E24" w:rsidP="009C0E24">
      <w:pPr>
        <w:rPr>
          <w:b/>
          <w:rPrChange w:id="86" w:author="Hao, Ninghui" w:date="2021-04-20T19:13:00Z">
            <w:rPr>
              <w:b/>
              <w:lang w:val="en-IN"/>
            </w:rPr>
          </w:rPrChange>
        </w:rPr>
      </w:pPr>
    </w:p>
    <w:p w14:paraId="09953578" w14:textId="77777777" w:rsidR="009C0E24" w:rsidRDefault="009C0E24" w:rsidP="009C0E24">
      <w:r>
        <w:t xml:space="preserve">Maintainability: Test work </w:t>
      </w:r>
    </w:p>
    <w:p w14:paraId="3C30F64A" w14:textId="77777777" w:rsidR="009C0E24" w:rsidRPr="008A41F5" w:rsidRDefault="009C0E24" w:rsidP="009C0E24">
      <w:r>
        <w:lastRenderedPageBreak/>
        <w:t>(adaptability, flexibility, usability, reliability, portability etc.)</w:t>
      </w:r>
    </w:p>
    <w:p w14:paraId="42E036B7" w14:textId="0D44BFC8" w:rsidR="004D7CD0" w:rsidDel="002A0701" w:rsidRDefault="004D7CD0" w:rsidP="002A0701">
      <w:pPr>
        <w:widowControl w:val="0"/>
        <w:rPr>
          <w:del w:id="87" w:author="Hao, Ninghui" w:date="2021-04-20T19:14:00Z"/>
          <w:b/>
          <w:lang w:val="en-IN" w:eastAsia="zh-CN"/>
        </w:rPr>
      </w:pPr>
      <w:r>
        <w:rPr>
          <w:rFonts w:hint="eastAsia"/>
          <w:lang w:val="en-US" w:eastAsia="zh-CN"/>
        </w:rPr>
        <w:t>Adaptability: this web site can run at different browsers and different hardware platform. (How to prove it in documentation?)</w:t>
      </w:r>
    </w:p>
    <w:p w14:paraId="3D65497A" w14:textId="49F31EAA" w:rsidR="009C0E24" w:rsidRDefault="009C0E24" w:rsidP="002A0701">
      <w:pPr>
        <w:widowControl w:val="0"/>
        <w:rPr>
          <w:ins w:id="88" w:author="Hao, Ninghui" w:date="2021-04-20T19:14:00Z"/>
          <w:b/>
          <w:lang w:val="en-IN" w:eastAsia="zh-CN"/>
        </w:rPr>
      </w:pPr>
    </w:p>
    <w:p w14:paraId="0EEC3854" w14:textId="1A0DF189" w:rsidR="002A0701" w:rsidRDefault="002A0701">
      <w:pPr>
        <w:widowControl w:val="0"/>
        <w:rPr>
          <w:b/>
          <w:lang w:val="en-IN" w:eastAsia="zh-CN"/>
        </w:rPr>
        <w:pPrChange w:id="89" w:author="Hao, Ninghui" w:date="2021-04-20T19:14:00Z">
          <w:pPr/>
        </w:pPrChange>
      </w:pPr>
      <w:ins w:id="90" w:author="Hao, Ninghui" w:date="2021-04-20T19:14:00Z">
        <w:r>
          <w:rPr>
            <w:b/>
            <w:lang w:val="en-IN" w:eastAsia="zh-CN"/>
          </w:rPr>
          <w:t>Usability: T</w:t>
        </w:r>
      </w:ins>
      <w:ins w:id="91" w:author="Hao, Ninghui" w:date="2021-04-20T19:15:00Z">
        <w:r>
          <w:rPr>
            <w:b/>
            <w:lang w:val="en-IN" w:eastAsia="zh-CN"/>
          </w:rPr>
          <w:t xml:space="preserve">he tester will upload different format of files </w:t>
        </w:r>
      </w:ins>
      <w:ins w:id="92" w:author="Hao, Ninghui" w:date="2021-04-20T19:16:00Z">
        <w:r>
          <w:rPr>
            <w:b/>
            <w:lang w:val="en-IN" w:eastAsia="zh-CN"/>
          </w:rPr>
          <w:t xml:space="preserve">to see if there is </w:t>
        </w:r>
      </w:ins>
      <w:ins w:id="93" w:author="Hao, Ninghui" w:date="2021-04-20T19:17:00Z">
        <w:r>
          <w:rPr>
            <w:b/>
            <w:lang w:val="en-IN" w:eastAsia="zh-CN"/>
          </w:rPr>
          <w:t xml:space="preserve">message to tell users </w:t>
        </w:r>
        <w:proofErr w:type="gramStart"/>
        <w:r>
          <w:rPr>
            <w:b/>
            <w:lang w:val="en-IN" w:eastAsia="zh-CN"/>
          </w:rPr>
          <w:t>what’s</w:t>
        </w:r>
        <w:proofErr w:type="gramEnd"/>
        <w:r>
          <w:rPr>
            <w:b/>
            <w:lang w:val="en-IN" w:eastAsia="zh-CN"/>
          </w:rPr>
          <w:t xml:space="preserve"> the problem and how to do with it. </w:t>
        </w:r>
      </w:ins>
    </w:p>
    <w:p w14:paraId="71C0A9EE" w14:textId="77777777" w:rsidR="009C0E24" w:rsidRDefault="009C0E24" w:rsidP="009C0E24">
      <w:pPr>
        <w:rPr>
          <w:b/>
          <w:lang w:val="en-IN"/>
        </w:rPr>
      </w:pPr>
      <w:r>
        <w:rPr>
          <w:b/>
        </w:rPr>
        <w:t>5.5 Other requirements</w:t>
      </w:r>
    </w:p>
    <w:p w14:paraId="0743FCC9" w14:textId="77777777" w:rsidR="009C0E24" w:rsidRDefault="009C0E24" w:rsidP="009C0E24">
      <w:r>
        <w:t>legal requirements: no idea</w:t>
      </w:r>
    </w:p>
    <w:p w14:paraId="56455F18" w14:textId="66B56ED4" w:rsidR="009C0E24" w:rsidRDefault="009C0E24" w:rsidP="009C0E24">
      <w:r>
        <w:t>resource utilizations:</w:t>
      </w:r>
      <w:ins w:id="94" w:author="Hao, Ninghui" w:date="2021-04-20T19:03:00Z">
        <w:r w:rsidR="005F5C0D">
          <w:t xml:space="preserve"> Rearrange the</w:t>
        </w:r>
      </w:ins>
      <w:ins w:id="95" w:author="Hao, Ninghui" w:date="2021-04-20T19:04:00Z">
        <w:r w:rsidR="005F5C0D">
          <w:t xml:space="preserve"> infomation and columns of the datasets, make the dataset tidy and </w:t>
        </w:r>
      </w:ins>
      <w:del w:id="96" w:author="Hao, Ninghui" w:date="2021-04-20T19:03:00Z">
        <w:r w:rsidDel="005F5C0D">
          <w:delText xml:space="preserve"> (is there any need to utilize other database resource?)</w:delText>
        </w:r>
      </w:del>
    </w:p>
    <w:p w14:paraId="3703D0B7" w14:textId="4AE5E137" w:rsidR="009C0E24" w:rsidDel="002A0701" w:rsidRDefault="009C0E24" w:rsidP="009C0E24">
      <w:pPr>
        <w:rPr>
          <w:del w:id="97" w:author="Hao, Ninghui" w:date="2021-04-20T19:13:00Z"/>
        </w:rPr>
      </w:pPr>
      <w:r>
        <w:t xml:space="preserve">future updates : </w:t>
      </w:r>
      <w:ins w:id="98" w:author="Hao, Ninghui" w:date="2021-04-20T19:10:00Z">
        <w:r w:rsidR="005F5C0D">
          <w:t>The database of our web will be generated via code console rather than manually downl</w:t>
        </w:r>
      </w:ins>
      <w:ins w:id="99" w:author="Hao, Ninghui" w:date="2021-04-20T19:11:00Z">
        <w:r w:rsidR="005F5C0D">
          <w:t>oad, unzip, rearrange and upload to PosgreSQL</w:t>
        </w:r>
      </w:ins>
      <w:ins w:id="100" w:author="Hao, Ninghui" w:date="2021-04-20T19:12:00Z">
        <w:r w:rsidR="005F5C0D">
          <w:t xml:space="preserve">. Therefore the update will be </w:t>
        </w:r>
      </w:ins>
      <w:del w:id="101" w:author="Hao, Ninghui" w:date="2021-04-20T19:09:00Z">
        <w:r w:rsidDel="005F5C0D">
          <w:delText xml:space="preserve">monthly updates database based on the update of PGKB database via crawler </w:delText>
        </w:r>
      </w:del>
    </w:p>
    <w:p w14:paraId="03516F75" w14:textId="58F5C788" w:rsidR="009C0E24" w:rsidRPr="009C0E24" w:rsidDel="002A0701" w:rsidRDefault="009C0E24" w:rsidP="009C0E24">
      <w:pPr>
        <w:rPr>
          <w:del w:id="102" w:author="Hao, Ninghui" w:date="2021-04-20T19:13:00Z"/>
        </w:rPr>
      </w:pPr>
    </w:p>
    <w:p w14:paraId="286ACDB4" w14:textId="67F498C0" w:rsidR="009C0E24" w:rsidRPr="00185627" w:rsidDel="002A0701" w:rsidRDefault="009C0E24" w:rsidP="009C0E24">
      <w:pPr>
        <w:rPr>
          <w:del w:id="103" w:author="Hao, Ninghui" w:date="2021-04-20T19:13:00Z"/>
          <w:lang w:val="en-US"/>
        </w:rPr>
      </w:pPr>
    </w:p>
    <w:p w14:paraId="2B6AFE65" w14:textId="03756371" w:rsidR="006E423D" w:rsidRPr="009C0E24" w:rsidRDefault="002A0701">
      <w:pPr>
        <w:rPr>
          <w:lang w:val="en-US" w:eastAsia="zh-CN"/>
        </w:rPr>
      </w:pPr>
      <w:ins w:id="104" w:author="Hao, Ninghui" w:date="2021-04-20T19:13:00Z">
        <w:r>
          <w:rPr>
            <w:lang w:val="en-US" w:eastAsia="zh-CN"/>
          </w:rPr>
          <w:t xml:space="preserve">easier </w:t>
        </w:r>
      </w:ins>
    </w:p>
    <w:sectPr w:rsidR="006E423D" w:rsidRPr="009C0E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76547" w14:textId="77777777" w:rsidR="00DD53E7" w:rsidRDefault="00DD53E7" w:rsidP="009C0E24">
      <w:r>
        <w:separator/>
      </w:r>
    </w:p>
  </w:endnote>
  <w:endnote w:type="continuationSeparator" w:id="0">
    <w:p w14:paraId="0AAFDBFA" w14:textId="77777777" w:rsidR="00DD53E7" w:rsidRDefault="00DD53E7" w:rsidP="009C0E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0295C" w14:textId="77777777" w:rsidR="00DD53E7" w:rsidRDefault="00DD53E7" w:rsidP="009C0E24">
      <w:r>
        <w:separator/>
      </w:r>
    </w:p>
  </w:footnote>
  <w:footnote w:type="continuationSeparator" w:id="0">
    <w:p w14:paraId="3A4B5051" w14:textId="77777777" w:rsidR="00DD53E7" w:rsidRDefault="00DD53E7" w:rsidP="009C0E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0B373CD"/>
    <w:multiLevelType w:val="singleLevel"/>
    <w:tmpl w:val="D0B373CD"/>
    <w:lvl w:ilvl="0">
      <w:start w:val="1"/>
      <w:numFmt w:val="decimal"/>
      <w:suff w:val="space"/>
      <w:lvlText w:val="%1."/>
      <w:lvlJc w:val="left"/>
      <w:pPr>
        <w:ind w:left="315" w:firstLine="0"/>
      </w:pPr>
    </w:lvl>
  </w:abstractNum>
  <w:abstractNum w:abstractNumId="1" w15:restartNumberingAfterBreak="0">
    <w:nsid w:val="F302B3D6"/>
    <w:multiLevelType w:val="singleLevel"/>
    <w:tmpl w:val="F302B3D6"/>
    <w:lvl w:ilvl="0">
      <w:start w:val="1"/>
      <w:numFmt w:val="decimal"/>
      <w:suff w:val="space"/>
      <w:lvlText w:val="%1."/>
      <w:lvlJc w:val="left"/>
    </w:lvl>
  </w:abstractNum>
  <w:abstractNum w:abstractNumId="2" w15:restartNumberingAfterBreak="0">
    <w:nsid w:val="F3D65523"/>
    <w:multiLevelType w:val="singleLevel"/>
    <w:tmpl w:val="F3D65523"/>
    <w:lvl w:ilvl="0">
      <w:start w:val="1"/>
      <w:numFmt w:val="decimal"/>
      <w:suff w:val="space"/>
      <w:lvlText w:val="%1."/>
      <w:lvlJc w:val="left"/>
      <w:pPr>
        <w:ind w:left="315" w:firstLine="0"/>
      </w:pPr>
    </w:lvl>
  </w:abstractNum>
  <w:abstractNum w:abstractNumId="3" w15:restartNumberingAfterBreak="0">
    <w:nsid w:val="F532FCA7"/>
    <w:multiLevelType w:val="singleLevel"/>
    <w:tmpl w:val="F532FCA7"/>
    <w:lvl w:ilvl="0">
      <w:start w:val="1"/>
      <w:numFmt w:val="decimal"/>
      <w:suff w:val="space"/>
      <w:lvlText w:val="%1."/>
      <w:lvlJc w:val="left"/>
      <w:pPr>
        <w:ind w:left="315" w:firstLine="0"/>
      </w:pPr>
    </w:lvl>
  </w:abstractNum>
  <w:abstractNum w:abstractNumId="4"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B58E6DC"/>
    <w:multiLevelType w:val="singleLevel"/>
    <w:tmpl w:val="3B58E6DC"/>
    <w:lvl w:ilvl="0">
      <w:start w:val="1"/>
      <w:numFmt w:val="decimal"/>
      <w:suff w:val="space"/>
      <w:lvlText w:val="%1."/>
      <w:lvlJc w:val="left"/>
      <w:pPr>
        <w:ind w:left="315" w:firstLine="0"/>
      </w:pPr>
    </w:lvl>
  </w:abstractNum>
  <w:abstractNum w:abstractNumId="6" w15:restartNumberingAfterBreak="0">
    <w:nsid w:val="44F9C803"/>
    <w:multiLevelType w:val="singleLevel"/>
    <w:tmpl w:val="44F9C803"/>
    <w:lvl w:ilvl="0">
      <w:start w:val="1"/>
      <w:numFmt w:val="decimal"/>
      <w:suff w:val="space"/>
      <w:lvlText w:val="%1."/>
      <w:lvlJc w:val="left"/>
      <w:pPr>
        <w:ind w:left="315" w:firstLine="0"/>
      </w:pPr>
    </w:lvl>
  </w:abstractNum>
  <w:abstractNum w:abstractNumId="7" w15:restartNumberingAfterBreak="0">
    <w:nsid w:val="512102F2"/>
    <w:multiLevelType w:val="singleLevel"/>
    <w:tmpl w:val="512102F2"/>
    <w:lvl w:ilvl="0">
      <w:start w:val="1"/>
      <w:numFmt w:val="decimal"/>
      <w:suff w:val="space"/>
      <w:lvlText w:val="%1."/>
      <w:lvlJc w:val="left"/>
      <w:pPr>
        <w:ind w:left="315" w:firstLine="0"/>
      </w:pPr>
    </w:lvl>
  </w:abstractNum>
  <w:abstractNum w:abstractNumId="8" w15:restartNumberingAfterBreak="0">
    <w:nsid w:val="5E675F85"/>
    <w:multiLevelType w:val="hybridMultilevel"/>
    <w:tmpl w:val="5FEC5F30"/>
    <w:lvl w:ilvl="0" w:tplc="138E6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30E4BF1"/>
    <w:multiLevelType w:val="singleLevel"/>
    <w:tmpl w:val="730E4BF1"/>
    <w:lvl w:ilvl="0">
      <w:start w:val="1"/>
      <w:numFmt w:val="decimal"/>
      <w:suff w:val="space"/>
      <w:lvlText w:val="%1."/>
      <w:lvlJc w:val="left"/>
    </w:lvl>
  </w:abstractNum>
  <w:num w:numId="1">
    <w:abstractNumId w:val="9"/>
  </w:num>
  <w:num w:numId="2">
    <w:abstractNumId w:val="7"/>
  </w:num>
  <w:num w:numId="3">
    <w:abstractNumId w:val="3"/>
  </w:num>
  <w:num w:numId="4">
    <w:abstractNumId w:val="6"/>
  </w:num>
  <w:num w:numId="5">
    <w:abstractNumId w:val="2"/>
  </w:num>
  <w:num w:numId="6">
    <w:abstractNumId w:val="1"/>
  </w:num>
  <w:num w:numId="7">
    <w:abstractNumId w:val="5"/>
  </w:num>
  <w:num w:numId="8">
    <w:abstractNumId w:val="0"/>
  </w:num>
  <w:num w:numId="9">
    <w:abstractNumId w:val="4"/>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o, Ninghui">
    <w15:presenceInfo w15:providerId="AD" w15:userId="S::ninghui.19@intl.zju.edu.cn::0300ba00-36cd-4107-aa5e-0fb113201d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249"/>
    <w:rsid w:val="000062B6"/>
    <w:rsid w:val="001245C2"/>
    <w:rsid w:val="00186CDA"/>
    <w:rsid w:val="002A0701"/>
    <w:rsid w:val="003912A2"/>
    <w:rsid w:val="003A53E9"/>
    <w:rsid w:val="003E18EC"/>
    <w:rsid w:val="004D7CD0"/>
    <w:rsid w:val="00526C81"/>
    <w:rsid w:val="005F5C0D"/>
    <w:rsid w:val="006E423D"/>
    <w:rsid w:val="006E5D6F"/>
    <w:rsid w:val="008F6739"/>
    <w:rsid w:val="00982D92"/>
    <w:rsid w:val="009C0E24"/>
    <w:rsid w:val="00A21949"/>
    <w:rsid w:val="00A40749"/>
    <w:rsid w:val="00AD3249"/>
    <w:rsid w:val="00B72281"/>
    <w:rsid w:val="00C26A84"/>
    <w:rsid w:val="00C302AA"/>
    <w:rsid w:val="00C9029E"/>
    <w:rsid w:val="00CD2F57"/>
    <w:rsid w:val="00D44580"/>
    <w:rsid w:val="00DA3048"/>
    <w:rsid w:val="00DB159C"/>
    <w:rsid w:val="00DD53E7"/>
    <w:rsid w:val="00E004FD"/>
    <w:rsid w:val="00F0208F"/>
    <w:rsid w:val="00F056AC"/>
    <w:rsid w:val="00F83513"/>
    <w:rsid w:val="00FB2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24856"/>
  <w15:chartTrackingRefBased/>
  <w15:docId w15:val="{7C65A137-B583-455D-8918-21CC28B4B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0E24"/>
    <w:rPr>
      <w:rFonts w:ascii="Times New Roman" w:eastAsia="宋体" w:hAnsi="Times New Roman" w:cs="Times New Roman"/>
      <w:kern w:val="0"/>
      <w:sz w:val="24"/>
      <w:szCs w:val="24"/>
      <w:lang w:val="ru-RU" w:eastAsia="ru-RU"/>
    </w:rPr>
  </w:style>
  <w:style w:type="paragraph" w:styleId="2">
    <w:name w:val="heading 2"/>
    <w:basedOn w:val="a"/>
    <w:link w:val="20"/>
    <w:qFormat/>
    <w:rsid w:val="009C0E24"/>
    <w:pPr>
      <w:spacing w:before="100" w:beforeAutospacing="1" w:after="100" w:afterAutospacing="1"/>
      <w:outlineLvl w:val="1"/>
    </w:pPr>
    <w:rPr>
      <w:b/>
      <w:bCs/>
      <w:sz w:val="36"/>
      <w:szCs w:val="36"/>
    </w:rPr>
  </w:style>
  <w:style w:type="paragraph" w:styleId="3">
    <w:name w:val="heading 3"/>
    <w:basedOn w:val="a"/>
    <w:next w:val="a"/>
    <w:link w:val="30"/>
    <w:qFormat/>
    <w:rsid w:val="009C0E24"/>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0E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C0E24"/>
    <w:rPr>
      <w:sz w:val="18"/>
      <w:szCs w:val="18"/>
    </w:rPr>
  </w:style>
  <w:style w:type="paragraph" w:styleId="a5">
    <w:name w:val="footer"/>
    <w:basedOn w:val="a"/>
    <w:link w:val="a6"/>
    <w:uiPriority w:val="99"/>
    <w:unhideWhenUsed/>
    <w:rsid w:val="009C0E24"/>
    <w:pPr>
      <w:tabs>
        <w:tab w:val="center" w:pos="4153"/>
        <w:tab w:val="right" w:pos="8306"/>
      </w:tabs>
      <w:snapToGrid w:val="0"/>
    </w:pPr>
    <w:rPr>
      <w:sz w:val="18"/>
      <w:szCs w:val="18"/>
    </w:rPr>
  </w:style>
  <w:style w:type="character" w:customStyle="1" w:styleId="a6">
    <w:name w:val="页脚 字符"/>
    <w:basedOn w:val="a0"/>
    <w:link w:val="a5"/>
    <w:uiPriority w:val="99"/>
    <w:rsid w:val="009C0E24"/>
    <w:rPr>
      <w:sz w:val="18"/>
      <w:szCs w:val="18"/>
    </w:rPr>
  </w:style>
  <w:style w:type="character" w:customStyle="1" w:styleId="20">
    <w:name w:val="标题 2 字符"/>
    <w:basedOn w:val="a0"/>
    <w:link w:val="2"/>
    <w:rsid w:val="009C0E24"/>
    <w:rPr>
      <w:rFonts w:ascii="Times New Roman" w:eastAsia="宋体" w:hAnsi="Times New Roman" w:cs="Times New Roman"/>
      <w:b/>
      <w:bCs/>
      <w:kern w:val="0"/>
      <w:sz w:val="36"/>
      <w:szCs w:val="36"/>
      <w:lang w:val="ru-RU" w:eastAsia="ru-RU"/>
    </w:rPr>
  </w:style>
  <w:style w:type="character" w:customStyle="1" w:styleId="30">
    <w:name w:val="标题 3 字符"/>
    <w:basedOn w:val="a0"/>
    <w:link w:val="3"/>
    <w:rsid w:val="009C0E24"/>
    <w:rPr>
      <w:rFonts w:ascii="Arial" w:eastAsia="宋体" w:hAnsi="Arial" w:cs="Arial"/>
      <w:b/>
      <w:bCs/>
      <w:kern w:val="0"/>
      <w:sz w:val="26"/>
      <w:szCs w:val="26"/>
      <w:lang w:val="ru-RU" w:eastAsia="ru-RU"/>
    </w:rPr>
  </w:style>
  <w:style w:type="paragraph" w:styleId="a7">
    <w:name w:val="List Paragraph"/>
    <w:basedOn w:val="a"/>
    <w:uiPriority w:val="34"/>
    <w:qFormat/>
    <w:rsid w:val="00C302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74F8A-5A1A-4046-B268-D54C2A4F5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4467</TotalTime>
  <Pages>1</Pages>
  <Words>1160</Words>
  <Characters>6617</Characters>
  <Application>Microsoft Office Word</Application>
  <DocSecurity>0</DocSecurity>
  <Lines>55</Lines>
  <Paragraphs>15</Paragraphs>
  <ScaleCrop>false</ScaleCrop>
  <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Ninghui</dc:creator>
  <cp:keywords/>
  <dc:description/>
  <cp:lastModifiedBy>Hao, Ninghui</cp:lastModifiedBy>
  <cp:revision>14</cp:revision>
  <dcterms:created xsi:type="dcterms:W3CDTF">2021-04-08T03:48:00Z</dcterms:created>
  <dcterms:modified xsi:type="dcterms:W3CDTF">2021-04-22T01:06:00Z</dcterms:modified>
</cp:coreProperties>
</file>